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5A89C" w14:textId="56C4F0D4" w:rsidR="00AC2A90" w:rsidRDefault="001F4016" w:rsidP="00F932D1">
      <w:pPr>
        <w:spacing w:line="240" w:lineRule="auto"/>
      </w:pPr>
      <w:r w:rsidRPr="001F4016">
        <w:rPr>
          <w:b/>
        </w:rPr>
        <w:t>OSMS Design Principles</w:t>
      </w:r>
      <w:r w:rsidR="009053F3">
        <w:rPr>
          <w:b/>
        </w:rPr>
        <w:t xml:space="preserve"> and Preliminary Project Plan</w:t>
      </w:r>
      <w:r w:rsidR="00F37576">
        <w:rPr>
          <w:b/>
        </w:rPr>
        <w:t xml:space="preserve"> – Revised </w:t>
      </w:r>
      <w:r w:rsidR="00F932D1">
        <w:rPr>
          <w:b/>
        </w:rPr>
        <w:t>January 17, 2018</w:t>
      </w:r>
    </w:p>
    <w:p w14:paraId="09124E94" w14:textId="001DAB28" w:rsidR="001F4016" w:rsidRDefault="001F4016" w:rsidP="0063193A">
      <w:pPr>
        <w:spacing w:line="240" w:lineRule="auto"/>
      </w:pPr>
      <w:r>
        <w:t>The Open Source Message Switch (OSMS) Project is funded by the Bureau of Justice Assistance Technology I</w:t>
      </w:r>
      <w:r w:rsidR="009053F3">
        <w:t>nnovation for</w:t>
      </w:r>
      <w:r>
        <w:t xml:space="preserve"> Public Safety (TIPS) </w:t>
      </w:r>
      <w:r w:rsidR="009053F3">
        <w:t>P</w:t>
      </w:r>
      <w:r>
        <w:t>rogram through a grant to the Puerto Rico Department of Justice. PRDOJ, in turn, sub</w:t>
      </w:r>
      <w:ins w:id="0" w:author="Michael Jacobson" w:date="2018-01-31T08:09:00Z">
        <w:r w:rsidR="00A90D85">
          <w:t>-</w:t>
        </w:r>
      </w:ins>
      <w:bookmarkStart w:id="1" w:name="_GoBack"/>
      <w:bookmarkEnd w:id="1"/>
      <w:r>
        <w:t>awarded funds to SEARCH, The National Consortium for Justice Information and Statistics, to lead this project</w:t>
      </w:r>
      <w:r w:rsidR="00092170">
        <w:t xml:space="preserve"> and </w:t>
      </w:r>
      <w:r w:rsidR="00F37576">
        <w:t>is joining</w:t>
      </w:r>
      <w:r w:rsidR="00092170">
        <w:t xml:space="preserve"> the Open Justic</w:t>
      </w:r>
      <w:r w:rsidR="00004EA0">
        <w:t>e</w:t>
      </w:r>
      <w:r w:rsidR="00092170">
        <w:t xml:space="preserve"> Broker Consortium (OJBC)</w:t>
      </w:r>
      <w:proofErr w:type="gramStart"/>
      <w:r>
        <w:t xml:space="preserve">.  </w:t>
      </w:r>
      <w:proofErr w:type="gramEnd"/>
      <w:r>
        <w:t xml:space="preserve">The goal of this project is to develop </w:t>
      </w:r>
      <w:r w:rsidR="001C4C62">
        <w:t xml:space="preserve">a </w:t>
      </w:r>
      <w:r>
        <w:t>viable law enforcement message switch computer s</w:t>
      </w:r>
      <w:r w:rsidR="001C4C62">
        <w:t>ystem</w:t>
      </w:r>
      <w:r>
        <w:t xml:space="preserve"> that uses open source technologies and components and that implements national justice information sharing standards.     </w:t>
      </w:r>
    </w:p>
    <w:p w14:paraId="1E5D3871" w14:textId="78E55F96" w:rsidR="001F4016" w:rsidRDefault="001F4016" w:rsidP="0063193A">
      <w:pPr>
        <w:spacing w:line="240" w:lineRule="auto"/>
      </w:pPr>
      <w:r>
        <w:t xml:space="preserve">The project team consists of representatives from the Puerto Rico CJIS agency (Sistema de </w:t>
      </w:r>
      <w:proofErr w:type="spellStart"/>
      <w:r>
        <w:t>Informacion</w:t>
      </w:r>
      <w:proofErr w:type="spellEnd"/>
      <w:r>
        <w:t xml:space="preserve"> de </w:t>
      </w:r>
      <w:proofErr w:type="spellStart"/>
      <w:r>
        <w:t>Justicia</w:t>
      </w:r>
      <w:proofErr w:type="spellEnd"/>
      <w:r>
        <w:t xml:space="preserve"> Criminal (SIJC)</w:t>
      </w:r>
      <w:r w:rsidR="009053F3">
        <w:t>)</w:t>
      </w:r>
      <w:r>
        <w:t xml:space="preserve">, the Montana Department of Justice – CJIS </w:t>
      </w:r>
      <w:r w:rsidR="00154198">
        <w:t>Division</w:t>
      </w:r>
      <w:r w:rsidR="00DA116A">
        <w:t xml:space="preserve"> (MT DOJ)</w:t>
      </w:r>
      <w:r>
        <w:t xml:space="preserve">, </w:t>
      </w:r>
      <w:proofErr w:type="spellStart"/>
      <w:r>
        <w:t>Nlets</w:t>
      </w:r>
      <w:proofErr w:type="spellEnd"/>
      <w:r>
        <w:t xml:space="preserve"> – the International </w:t>
      </w:r>
      <w:r w:rsidR="009053F3">
        <w:t>Justice and Public Safety Network,</w:t>
      </w:r>
      <w:r>
        <w:t xml:space="preserve"> and SEARCH.</w:t>
      </w:r>
    </w:p>
    <w:tbl>
      <w:tblPr>
        <w:tblStyle w:val="TableGrid"/>
        <w:tblW w:w="0" w:type="auto"/>
        <w:tblInd w:w="108" w:type="dxa"/>
        <w:tblLook w:val="04A0" w:firstRow="1" w:lastRow="0" w:firstColumn="1" w:lastColumn="0" w:noHBand="0" w:noVBand="1"/>
      </w:tblPr>
      <w:tblGrid>
        <w:gridCol w:w="1852"/>
        <w:gridCol w:w="2736"/>
        <w:gridCol w:w="1794"/>
        <w:gridCol w:w="3086"/>
      </w:tblGrid>
      <w:tr w:rsidR="00914F07" w14:paraId="2D0839CC" w14:textId="77777777" w:rsidTr="00F932D1">
        <w:tc>
          <w:tcPr>
            <w:tcW w:w="1852" w:type="dxa"/>
          </w:tcPr>
          <w:p w14:paraId="794B151F" w14:textId="77777777" w:rsidR="00914F07" w:rsidRPr="0063193A" w:rsidRDefault="00914F07" w:rsidP="0063193A">
            <w:pPr>
              <w:rPr>
                <w:b/>
                <w:bCs/>
              </w:rPr>
            </w:pPr>
            <w:r w:rsidRPr="0063193A">
              <w:rPr>
                <w:b/>
                <w:bCs/>
              </w:rPr>
              <w:t>Project Team</w:t>
            </w:r>
          </w:p>
        </w:tc>
        <w:tc>
          <w:tcPr>
            <w:tcW w:w="2736" w:type="dxa"/>
          </w:tcPr>
          <w:p w14:paraId="507650CE" w14:textId="77777777" w:rsidR="00914F07" w:rsidRPr="0063193A" w:rsidRDefault="00914F07" w:rsidP="0063193A">
            <w:pPr>
              <w:rPr>
                <w:b/>
                <w:bCs/>
              </w:rPr>
            </w:pPr>
            <w:r w:rsidRPr="0063193A">
              <w:rPr>
                <w:b/>
                <w:bCs/>
              </w:rPr>
              <w:t>Role</w:t>
            </w:r>
          </w:p>
        </w:tc>
        <w:tc>
          <w:tcPr>
            <w:tcW w:w="1794" w:type="dxa"/>
          </w:tcPr>
          <w:p w14:paraId="6606C321" w14:textId="77777777" w:rsidR="00914F07" w:rsidRPr="0063193A" w:rsidRDefault="00914F07" w:rsidP="0063193A">
            <w:pPr>
              <w:rPr>
                <w:b/>
                <w:bCs/>
              </w:rPr>
            </w:pPr>
            <w:r w:rsidRPr="0063193A">
              <w:rPr>
                <w:b/>
                <w:bCs/>
              </w:rPr>
              <w:t>Organization</w:t>
            </w:r>
          </w:p>
        </w:tc>
        <w:tc>
          <w:tcPr>
            <w:tcW w:w="3086" w:type="dxa"/>
          </w:tcPr>
          <w:p w14:paraId="2C78B017" w14:textId="77777777" w:rsidR="00914F07" w:rsidRPr="0063193A" w:rsidRDefault="00914F07" w:rsidP="0063193A">
            <w:pPr>
              <w:rPr>
                <w:b/>
                <w:bCs/>
              </w:rPr>
            </w:pPr>
            <w:r w:rsidRPr="0063193A">
              <w:rPr>
                <w:b/>
                <w:bCs/>
              </w:rPr>
              <w:t>Contact Information</w:t>
            </w:r>
          </w:p>
        </w:tc>
      </w:tr>
      <w:tr w:rsidR="0085122E" w14:paraId="29640A4A" w14:textId="77777777" w:rsidTr="0085122E">
        <w:trPr>
          <w:trHeight w:val="224"/>
        </w:trPr>
        <w:tc>
          <w:tcPr>
            <w:tcW w:w="1852" w:type="dxa"/>
          </w:tcPr>
          <w:p w14:paraId="2F9E1FFA" w14:textId="2F3D1E04" w:rsidR="00914F07" w:rsidRDefault="0068322C" w:rsidP="0063193A">
            <w:r>
              <w:t>Denisse Cintron</w:t>
            </w:r>
          </w:p>
        </w:tc>
        <w:tc>
          <w:tcPr>
            <w:tcW w:w="2736" w:type="dxa"/>
          </w:tcPr>
          <w:p w14:paraId="603D7DA1" w14:textId="77777777" w:rsidR="00914F07" w:rsidRDefault="00914F07">
            <w:r>
              <w:t>Project Sponsor/SME</w:t>
            </w:r>
          </w:p>
        </w:tc>
        <w:tc>
          <w:tcPr>
            <w:tcW w:w="1794" w:type="dxa"/>
          </w:tcPr>
          <w:p w14:paraId="32097217" w14:textId="77777777" w:rsidR="00914F07" w:rsidRDefault="00914F07">
            <w:r>
              <w:t>PR SIJC</w:t>
            </w:r>
          </w:p>
        </w:tc>
        <w:tc>
          <w:tcPr>
            <w:tcW w:w="3086" w:type="dxa"/>
          </w:tcPr>
          <w:p w14:paraId="2F6AA5B6" w14:textId="15A5B862" w:rsidR="001C5599" w:rsidRDefault="00A90D85">
            <w:hyperlink r:id="rId8" w:history="1">
              <w:r w:rsidR="001C5599" w:rsidRPr="00236181">
                <w:rPr>
                  <w:rStyle w:val="Hyperlink"/>
                </w:rPr>
                <w:t>dmcintron@cjis.pr.gov</w:t>
              </w:r>
            </w:hyperlink>
          </w:p>
        </w:tc>
      </w:tr>
      <w:tr w:rsidR="0068322C" w14:paraId="2F8F0ABB" w14:textId="77777777" w:rsidTr="00F932D1">
        <w:tc>
          <w:tcPr>
            <w:tcW w:w="1852" w:type="dxa"/>
          </w:tcPr>
          <w:p w14:paraId="1A163987" w14:textId="1D9B6AB2" w:rsidR="0068322C" w:rsidRDefault="0068322C" w:rsidP="0063193A">
            <w:r>
              <w:t xml:space="preserve">Miguel Soto </w:t>
            </w:r>
            <w:proofErr w:type="spellStart"/>
            <w:r>
              <w:t>Pastrana</w:t>
            </w:r>
            <w:proofErr w:type="spellEnd"/>
          </w:p>
        </w:tc>
        <w:tc>
          <w:tcPr>
            <w:tcW w:w="2736" w:type="dxa"/>
          </w:tcPr>
          <w:p w14:paraId="61A9B74C" w14:textId="614854C6" w:rsidR="0068322C" w:rsidRDefault="0068322C">
            <w:r>
              <w:t>PM/</w:t>
            </w:r>
            <w:r w:rsidR="004C0EB5">
              <w:t xml:space="preserve">Lead </w:t>
            </w:r>
            <w:r>
              <w:t>Developer</w:t>
            </w:r>
          </w:p>
        </w:tc>
        <w:tc>
          <w:tcPr>
            <w:tcW w:w="1794" w:type="dxa"/>
          </w:tcPr>
          <w:p w14:paraId="46E9D4D9" w14:textId="67BF3902" w:rsidR="0068322C" w:rsidRDefault="0068322C">
            <w:r>
              <w:t>PR SIJC</w:t>
            </w:r>
          </w:p>
        </w:tc>
        <w:tc>
          <w:tcPr>
            <w:tcW w:w="3086" w:type="dxa"/>
          </w:tcPr>
          <w:p w14:paraId="13975470" w14:textId="57606C8A" w:rsidR="0068322C" w:rsidRDefault="00A90D85">
            <w:hyperlink r:id="rId9" w:history="1">
              <w:r w:rsidR="001C5599" w:rsidRPr="00236181">
                <w:rPr>
                  <w:rStyle w:val="Hyperlink"/>
                </w:rPr>
                <w:t>misoto@justicia.pr.gov</w:t>
              </w:r>
            </w:hyperlink>
          </w:p>
        </w:tc>
      </w:tr>
      <w:tr w:rsidR="0068322C" w14:paraId="6E4A3E54" w14:textId="77777777" w:rsidTr="00F932D1">
        <w:tc>
          <w:tcPr>
            <w:tcW w:w="1852" w:type="dxa"/>
          </w:tcPr>
          <w:p w14:paraId="119BA7B9" w14:textId="3F48AD43" w:rsidR="0068322C" w:rsidRDefault="001C5599" w:rsidP="0063193A">
            <w:r w:rsidRPr="001C5599">
              <w:t xml:space="preserve">Christie </w:t>
            </w:r>
            <w:proofErr w:type="spellStart"/>
            <w:r w:rsidRPr="001C5599">
              <w:t>Machín</w:t>
            </w:r>
            <w:proofErr w:type="spellEnd"/>
            <w:r w:rsidRPr="001C5599">
              <w:t xml:space="preserve"> </w:t>
            </w:r>
            <w:proofErr w:type="spellStart"/>
            <w:r w:rsidRPr="001C5599">
              <w:t>Ramírez</w:t>
            </w:r>
            <w:proofErr w:type="spellEnd"/>
          </w:p>
        </w:tc>
        <w:tc>
          <w:tcPr>
            <w:tcW w:w="2736" w:type="dxa"/>
          </w:tcPr>
          <w:p w14:paraId="1B7E2B04" w14:textId="0FDF92E2" w:rsidR="0068322C" w:rsidRDefault="0085122E">
            <w:r>
              <w:t>Finance</w:t>
            </w:r>
            <w:r w:rsidR="001C5599">
              <w:t xml:space="preserve"> POC</w:t>
            </w:r>
          </w:p>
        </w:tc>
        <w:tc>
          <w:tcPr>
            <w:tcW w:w="1794" w:type="dxa"/>
          </w:tcPr>
          <w:p w14:paraId="524504E1" w14:textId="736EEA41" w:rsidR="0068322C" w:rsidRDefault="001C5599">
            <w:r>
              <w:t>PR DOJ</w:t>
            </w:r>
          </w:p>
        </w:tc>
        <w:tc>
          <w:tcPr>
            <w:tcW w:w="3086" w:type="dxa"/>
          </w:tcPr>
          <w:p w14:paraId="3CD91011" w14:textId="314124CE" w:rsidR="0068322C" w:rsidRDefault="00A90D85">
            <w:hyperlink r:id="rId10" w:history="1">
              <w:r w:rsidR="001C5599" w:rsidRPr="000E52E6">
                <w:rPr>
                  <w:rStyle w:val="Hyperlink"/>
                </w:rPr>
                <w:t>cmachin@justicia.pr.gov</w:t>
              </w:r>
            </w:hyperlink>
          </w:p>
        </w:tc>
      </w:tr>
      <w:tr w:rsidR="00914F07" w14:paraId="3B6C5126" w14:textId="77777777" w:rsidTr="00F932D1">
        <w:tc>
          <w:tcPr>
            <w:tcW w:w="1852" w:type="dxa"/>
          </w:tcPr>
          <w:p w14:paraId="7DEB842F" w14:textId="4F9991BE" w:rsidR="00914F07" w:rsidRDefault="00914F07" w:rsidP="0063193A">
            <w:r>
              <w:t>Jen</w:t>
            </w:r>
            <w:r w:rsidR="00E3529B">
              <w:t>nifer</w:t>
            </w:r>
            <w:r>
              <w:t xml:space="preserve"> </w:t>
            </w:r>
            <w:proofErr w:type="spellStart"/>
            <w:r>
              <w:t>Viets</w:t>
            </w:r>
            <w:proofErr w:type="spellEnd"/>
          </w:p>
        </w:tc>
        <w:tc>
          <w:tcPr>
            <w:tcW w:w="2736" w:type="dxa"/>
          </w:tcPr>
          <w:p w14:paraId="4F3AEDF8" w14:textId="77777777" w:rsidR="00914F07" w:rsidRDefault="00914F07">
            <w:r>
              <w:t>SME</w:t>
            </w:r>
          </w:p>
        </w:tc>
        <w:tc>
          <w:tcPr>
            <w:tcW w:w="1794" w:type="dxa"/>
          </w:tcPr>
          <w:p w14:paraId="22C81657" w14:textId="77777777" w:rsidR="00914F07" w:rsidRPr="00F805E6" w:rsidRDefault="00914F07">
            <w:r>
              <w:t>MT DOJ</w:t>
            </w:r>
          </w:p>
        </w:tc>
        <w:tc>
          <w:tcPr>
            <w:tcW w:w="3086" w:type="dxa"/>
          </w:tcPr>
          <w:p w14:paraId="710DD9E0" w14:textId="77777777" w:rsidR="00914F07" w:rsidRDefault="00A90D85">
            <w:hyperlink r:id="rId11" w:history="1">
              <w:r w:rsidR="00914F07" w:rsidRPr="00F805E6">
                <w:rPr>
                  <w:rStyle w:val="Hyperlink"/>
                </w:rPr>
                <w:t>jviets@mt.gov</w:t>
              </w:r>
            </w:hyperlink>
          </w:p>
        </w:tc>
      </w:tr>
      <w:tr w:rsidR="00914F07" w14:paraId="2DD63656" w14:textId="77777777" w:rsidTr="00F932D1">
        <w:tc>
          <w:tcPr>
            <w:tcW w:w="1852" w:type="dxa"/>
          </w:tcPr>
          <w:p w14:paraId="0EDCE36F" w14:textId="77777777" w:rsidR="00914F07" w:rsidRPr="00B82C0B" w:rsidRDefault="00914F07" w:rsidP="0063193A">
            <w:r w:rsidRPr="00B82C0B">
              <w:t xml:space="preserve">Kate </w:t>
            </w:r>
            <w:proofErr w:type="spellStart"/>
            <w:r w:rsidRPr="00B82C0B">
              <w:t>Silhol</w:t>
            </w:r>
            <w:proofErr w:type="spellEnd"/>
          </w:p>
        </w:tc>
        <w:tc>
          <w:tcPr>
            <w:tcW w:w="2736" w:type="dxa"/>
          </w:tcPr>
          <w:p w14:paraId="4B0DD3B1" w14:textId="77777777" w:rsidR="00914F07" w:rsidRPr="00B82C0B" w:rsidRDefault="00914F07">
            <w:r w:rsidRPr="00B82C0B">
              <w:t>SME</w:t>
            </w:r>
          </w:p>
        </w:tc>
        <w:tc>
          <w:tcPr>
            <w:tcW w:w="1794" w:type="dxa"/>
          </w:tcPr>
          <w:p w14:paraId="6C7F1A3E" w14:textId="77777777" w:rsidR="00914F07" w:rsidRPr="00B82C0B" w:rsidRDefault="00914F07">
            <w:proofErr w:type="spellStart"/>
            <w:r w:rsidRPr="00B82C0B">
              <w:t>Nlets</w:t>
            </w:r>
            <w:proofErr w:type="spellEnd"/>
          </w:p>
        </w:tc>
        <w:tc>
          <w:tcPr>
            <w:tcW w:w="3086" w:type="dxa"/>
          </w:tcPr>
          <w:p w14:paraId="631EC0C5" w14:textId="77777777" w:rsidR="00914F07" w:rsidRDefault="00A90D85">
            <w:hyperlink r:id="rId12" w:history="1">
              <w:r w:rsidR="00914F07" w:rsidRPr="000C6442">
                <w:rPr>
                  <w:rStyle w:val="Hyperlink"/>
                </w:rPr>
                <w:t>ksilhol@nlets.org</w:t>
              </w:r>
            </w:hyperlink>
            <w:r w:rsidR="00914F07">
              <w:t xml:space="preserve"> </w:t>
            </w:r>
          </w:p>
        </w:tc>
      </w:tr>
      <w:tr w:rsidR="00914F07" w14:paraId="569361A8" w14:textId="77777777" w:rsidTr="00F932D1">
        <w:tc>
          <w:tcPr>
            <w:tcW w:w="1852" w:type="dxa"/>
          </w:tcPr>
          <w:p w14:paraId="0DEF42E2" w14:textId="77777777" w:rsidR="00914F07" w:rsidRDefault="00914F07" w:rsidP="0063193A">
            <w:r>
              <w:t>Andrew Owen</w:t>
            </w:r>
          </w:p>
        </w:tc>
        <w:tc>
          <w:tcPr>
            <w:tcW w:w="2736" w:type="dxa"/>
          </w:tcPr>
          <w:p w14:paraId="2EE59013" w14:textId="77777777" w:rsidR="00914F07" w:rsidRDefault="00914F07">
            <w:r>
              <w:t>Software Development Lead</w:t>
            </w:r>
          </w:p>
        </w:tc>
        <w:tc>
          <w:tcPr>
            <w:tcW w:w="1794" w:type="dxa"/>
          </w:tcPr>
          <w:p w14:paraId="37D4F6AE" w14:textId="58C7A75A" w:rsidR="00914F07" w:rsidRDefault="00914F07">
            <w:r>
              <w:t>SEARCH</w:t>
            </w:r>
            <w:r w:rsidR="00B905A8">
              <w:t>/OJBC</w:t>
            </w:r>
          </w:p>
        </w:tc>
        <w:tc>
          <w:tcPr>
            <w:tcW w:w="3086" w:type="dxa"/>
          </w:tcPr>
          <w:p w14:paraId="00083985" w14:textId="77777777" w:rsidR="00914F07" w:rsidRDefault="00A90D85">
            <w:hyperlink r:id="rId13" w:history="1">
              <w:r w:rsidR="00914F07" w:rsidRPr="000C6442">
                <w:rPr>
                  <w:rStyle w:val="Hyperlink"/>
                </w:rPr>
                <w:t>Andrew@search.org</w:t>
              </w:r>
            </w:hyperlink>
            <w:r w:rsidR="00914F07">
              <w:t xml:space="preserve"> </w:t>
            </w:r>
          </w:p>
        </w:tc>
      </w:tr>
      <w:tr w:rsidR="00914F07" w14:paraId="1AA74D47" w14:textId="77777777" w:rsidTr="00F932D1">
        <w:tc>
          <w:tcPr>
            <w:tcW w:w="1852" w:type="dxa"/>
          </w:tcPr>
          <w:p w14:paraId="6F1648AA" w14:textId="77777777" w:rsidR="00914F07" w:rsidRDefault="00914F07" w:rsidP="0063193A">
            <w:r>
              <w:t>Mark Perbix</w:t>
            </w:r>
          </w:p>
        </w:tc>
        <w:tc>
          <w:tcPr>
            <w:tcW w:w="2736" w:type="dxa"/>
          </w:tcPr>
          <w:p w14:paraId="44EE990B" w14:textId="77777777" w:rsidR="00914F07" w:rsidRDefault="00914F07">
            <w:r>
              <w:t>Project Administrator/SME</w:t>
            </w:r>
          </w:p>
        </w:tc>
        <w:tc>
          <w:tcPr>
            <w:tcW w:w="1794" w:type="dxa"/>
          </w:tcPr>
          <w:p w14:paraId="10721B6F" w14:textId="7E6C002F" w:rsidR="00914F07" w:rsidRDefault="00914F07">
            <w:r>
              <w:t>SEARCH</w:t>
            </w:r>
            <w:r w:rsidR="00B905A8">
              <w:t>/OJBC</w:t>
            </w:r>
          </w:p>
        </w:tc>
        <w:tc>
          <w:tcPr>
            <w:tcW w:w="3086" w:type="dxa"/>
          </w:tcPr>
          <w:p w14:paraId="04931C0A" w14:textId="77777777" w:rsidR="00914F07" w:rsidRDefault="00A90D85">
            <w:hyperlink r:id="rId14" w:history="1">
              <w:r w:rsidR="00914F07" w:rsidRPr="000C6442">
                <w:rPr>
                  <w:rStyle w:val="Hyperlink"/>
                </w:rPr>
                <w:t>Mark@search.org</w:t>
              </w:r>
            </w:hyperlink>
          </w:p>
        </w:tc>
      </w:tr>
      <w:tr w:rsidR="00E3529B" w14:paraId="1785A1F8" w14:textId="77777777" w:rsidTr="001C5599">
        <w:tc>
          <w:tcPr>
            <w:tcW w:w="1852" w:type="dxa"/>
          </w:tcPr>
          <w:p w14:paraId="5335A3BF" w14:textId="7CA37757" w:rsidR="00E3529B" w:rsidRDefault="00E3529B" w:rsidP="0063193A">
            <w:r>
              <w:t>Mike Jacobson</w:t>
            </w:r>
          </w:p>
        </w:tc>
        <w:tc>
          <w:tcPr>
            <w:tcW w:w="2736" w:type="dxa"/>
          </w:tcPr>
          <w:p w14:paraId="4BD7A656" w14:textId="2626330D" w:rsidR="00E3529B" w:rsidRDefault="00E3529B">
            <w:r>
              <w:t>PM/Scrum Master</w:t>
            </w:r>
          </w:p>
        </w:tc>
        <w:tc>
          <w:tcPr>
            <w:tcW w:w="1794" w:type="dxa"/>
          </w:tcPr>
          <w:p w14:paraId="2B1503D1" w14:textId="228149AC" w:rsidR="00E3529B" w:rsidRDefault="00E3529B">
            <w:r>
              <w:t>SEARCH</w:t>
            </w:r>
          </w:p>
        </w:tc>
        <w:tc>
          <w:tcPr>
            <w:tcW w:w="3086" w:type="dxa"/>
          </w:tcPr>
          <w:p w14:paraId="604022D8" w14:textId="03B4D006" w:rsidR="00E3529B" w:rsidRDefault="00A90D85" w:rsidP="00F932D1">
            <w:hyperlink r:id="rId15" w:history="1"/>
            <w:hyperlink r:id="rId16" w:history="1">
              <w:r w:rsidR="00F932D1" w:rsidRPr="001C00D1">
                <w:rPr>
                  <w:rStyle w:val="Hyperlink"/>
                </w:rPr>
                <w:t>Mike@search.org</w:t>
              </w:r>
            </w:hyperlink>
            <w:r w:rsidR="00C51089">
              <w:t xml:space="preserve"> </w:t>
            </w:r>
          </w:p>
        </w:tc>
      </w:tr>
      <w:tr w:rsidR="00F932D1" w14:paraId="31C92FD5" w14:textId="77777777" w:rsidTr="001C5599">
        <w:tc>
          <w:tcPr>
            <w:tcW w:w="1852" w:type="dxa"/>
          </w:tcPr>
          <w:p w14:paraId="132733F1" w14:textId="0E3CBD19" w:rsidR="00F932D1" w:rsidRDefault="00F932D1" w:rsidP="0063193A">
            <w:r>
              <w:t>Jim Douglas</w:t>
            </w:r>
          </w:p>
        </w:tc>
        <w:tc>
          <w:tcPr>
            <w:tcW w:w="2736" w:type="dxa"/>
          </w:tcPr>
          <w:p w14:paraId="6200655D" w14:textId="3E8ED0D7" w:rsidR="00F932D1" w:rsidRDefault="00F932D1" w:rsidP="00F932D1">
            <w:r>
              <w:t>Architecture and Service Specifications</w:t>
            </w:r>
          </w:p>
        </w:tc>
        <w:tc>
          <w:tcPr>
            <w:tcW w:w="1794" w:type="dxa"/>
          </w:tcPr>
          <w:p w14:paraId="443D7F32" w14:textId="07EEA4B8" w:rsidR="00F932D1" w:rsidRDefault="00F932D1">
            <w:r>
              <w:t>SEARCH</w:t>
            </w:r>
          </w:p>
        </w:tc>
        <w:tc>
          <w:tcPr>
            <w:tcW w:w="3086" w:type="dxa"/>
          </w:tcPr>
          <w:p w14:paraId="064575E9" w14:textId="6931EDCC" w:rsidR="00F932D1" w:rsidRDefault="00F932D1" w:rsidP="00F932D1">
            <w:r>
              <w:t>jdouglas@search.org</w:t>
            </w:r>
          </w:p>
        </w:tc>
      </w:tr>
    </w:tbl>
    <w:p w14:paraId="0FB36D39" w14:textId="3431DF5F" w:rsidR="00F805E6" w:rsidRDefault="00F805E6" w:rsidP="0063193A">
      <w:pPr>
        <w:spacing w:line="240" w:lineRule="auto"/>
      </w:pPr>
    </w:p>
    <w:p w14:paraId="0E1B5822" w14:textId="7080FE14" w:rsidR="00E3529B" w:rsidRDefault="00846E6A" w:rsidP="00B6636F">
      <w:pPr>
        <w:spacing w:line="240" w:lineRule="auto"/>
      </w:pPr>
      <w:r>
        <w:t xml:space="preserve">A law enforcement message switch is a specialized computer system that links together multiple remote computer systems to provide law enforcement access to data </w:t>
      </w:r>
      <w:r w:rsidR="009053F3">
        <w:t>resources</w:t>
      </w:r>
      <w:r>
        <w:t xml:space="preserve"> and capabilities.  The key </w:t>
      </w:r>
      <w:r w:rsidR="003B5087">
        <w:t xml:space="preserve">business </w:t>
      </w:r>
      <w:r>
        <w:t xml:space="preserve">function of the message switch </w:t>
      </w:r>
      <w:r w:rsidR="0057671D">
        <w:t>is</w:t>
      </w:r>
      <w:r w:rsidR="003B5087">
        <w:t xml:space="preserve"> to </w:t>
      </w:r>
      <w:r w:rsidR="00B6636F">
        <w:t xml:space="preserve">provide </w:t>
      </w:r>
      <w:r w:rsidR="003B5087">
        <w:t xml:space="preserve">authorized users </w:t>
      </w:r>
      <w:r w:rsidR="00B6636F">
        <w:t xml:space="preserve">the capability </w:t>
      </w:r>
      <w:r w:rsidR="003B5087">
        <w:t xml:space="preserve">to </w:t>
      </w:r>
      <w:r w:rsidR="0057671D">
        <w:t>interact with multiple state</w:t>
      </w:r>
      <w:r w:rsidR="00B6636F">
        <w:t xml:space="preserve"> and</w:t>
      </w:r>
      <w:r w:rsidR="0057671D">
        <w:t xml:space="preserve"> national law enforcement data systems to enter and retrieve law enforcement sensitive information. </w:t>
      </w:r>
      <w:r w:rsidR="00B6636F">
        <w:t xml:space="preserve"> </w:t>
      </w:r>
      <w:r w:rsidR="0057671D">
        <w:t>In providing this business capability, the message switch must provide the ability to monitor system performance and individual transactions that occur throughout the system</w:t>
      </w:r>
      <w:r w:rsidR="009053F3">
        <w:t>.</w:t>
      </w:r>
      <w:r w:rsidR="0057671D">
        <w:t xml:space="preserve">  </w:t>
      </w:r>
      <w:r w:rsidR="00E3529B">
        <w:t>The message switch should provide the following capabilities:</w:t>
      </w:r>
    </w:p>
    <w:p w14:paraId="4A10C95F" w14:textId="1FA0300A" w:rsidR="00E3529B" w:rsidRDefault="00E3529B" w:rsidP="008A665F">
      <w:pPr>
        <w:pStyle w:val="ListParagraph"/>
        <w:numPr>
          <w:ilvl w:val="0"/>
          <w:numId w:val="8"/>
        </w:numPr>
        <w:spacing w:line="240" w:lineRule="auto"/>
      </w:pPr>
      <w:r>
        <w:t xml:space="preserve">Allows users to access and manage information in </w:t>
      </w:r>
      <w:r w:rsidR="008A665F">
        <w:t xml:space="preserve">national </w:t>
      </w:r>
      <w:r>
        <w:t xml:space="preserve">and state criminal justice information systems </w:t>
      </w:r>
    </w:p>
    <w:p w14:paraId="010A241F" w14:textId="77777777" w:rsidR="00E3529B" w:rsidRDefault="00E3529B" w:rsidP="0063193A">
      <w:pPr>
        <w:pStyle w:val="ListParagraph"/>
        <w:numPr>
          <w:ilvl w:val="0"/>
          <w:numId w:val="8"/>
        </w:numPr>
        <w:spacing w:line="240" w:lineRule="auto"/>
      </w:pPr>
      <w:r>
        <w:t xml:space="preserve">Connects disparate criminal justice information systems using asynchronous messaging in the format and protocols native to each information system </w:t>
      </w:r>
    </w:p>
    <w:p w14:paraId="7D186E3C" w14:textId="424B0F3B" w:rsidR="00E3529B" w:rsidRDefault="00E3529B" w:rsidP="0063193A">
      <w:pPr>
        <w:pStyle w:val="ListParagraph"/>
        <w:numPr>
          <w:ilvl w:val="0"/>
          <w:numId w:val="8"/>
        </w:numPr>
        <w:spacing w:line="240" w:lineRule="auto"/>
      </w:pPr>
      <w:r>
        <w:t xml:space="preserve">Supports a wide variety of message formats and protocols that use configurable and flexible message processing and interface capabilities </w:t>
      </w:r>
    </w:p>
    <w:p w14:paraId="2D49DDC0" w14:textId="77777777" w:rsidR="00E3529B" w:rsidRDefault="00E3529B" w:rsidP="0063193A">
      <w:pPr>
        <w:pStyle w:val="ListParagraph"/>
        <w:numPr>
          <w:ilvl w:val="0"/>
          <w:numId w:val="8"/>
        </w:numPr>
        <w:spacing w:line="240" w:lineRule="auto"/>
      </w:pPr>
      <w:r>
        <w:t xml:space="preserve">Provides guaranteed message delivery with high availability and high performance using message store and forward capabilities </w:t>
      </w:r>
    </w:p>
    <w:p w14:paraId="05CCC7A0" w14:textId="5F5FC353" w:rsidR="00E3529B" w:rsidRDefault="00E3529B" w:rsidP="008A665F">
      <w:pPr>
        <w:pStyle w:val="ListParagraph"/>
        <w:numPr>
          <w:ilvl w:val="0"/>
          <w:numId w:val="8"/>
        </w:numPr>
        <w:spacing w:line="240" w:lineRule="auto"/>
      </w:pPr>
      <w:r>
        <w:t xml:space="preserve">Acts as the control terminal message switch for systems such as NCIC and </w:t>
      </w:r>
      <w:proofErr w:type="spellStart"/>
      <w:r>
        <w:t>Nlets</w:t>
      </w:r>
      <w:proofErr w:type="spellEnd"/>
      <w:r>
        <w:t xml:space="preserve"> that require connection to a single system in a state </w:t>
      </w:r>
    </w:p>
    <w:p w14:paraId="6CA7E52C" w14:textId="77777777" w:rsidR="00E3529B" w:rsidRDefault="00E3529B" w:rsidP="0063193A">
      <w:pPr>
        <w:pStyle w:val="ListParagraph"/>
        <w:numPr>
          <w:ilvl w:val="0"/>
          <w:numId w:val="8"/>
        </w:numPr>
        <w:spacing w:line="240" w:lineRule="auto"/>
      </w:pPr>
      <w:r>
        <w:lastRenderedPageBreak/>
        <w:t xml:space="preserve">Supports the latest information sharing technologies and standards </w:t>
      </w:r>
    </w:p>
    <w:p w14:paraId="597D887D" w14:textId="361A7D25" w:rsidR="00E3529B" w:rsidRDefault="00E3529B" w:rsidP="0063193A">
      <w:pPr>
        <w:pStyle w:val="ListParagraph"/>
        <w:numPr>
          <w:ilvl w:val="0"/>
          <w:numId w:val="8"/>
        </w:numPr>
        <w:spacing w:line="240" w:lineRule="auto"/>
      </w:pPr>
      <w:r>
        <w:t>Integrat</w:t>
      </w:r>
      <w:r w:rsidR="00F37576">
        <w:t>es</w:t>
      </w:r>
      <w:r>
        <w:t xml:space="preserve"> with legacy technologies</w:t>
      </w:r>
    </w:p>
    <w:p w14:paraId="7171DB00" w14:textId="3FE9F9A7" w:rsidR="00565B53" w:rsidRDefault="0057671D" w:rsidP="0063193A">
      <w:pPr>
        <w:spacing w:line="240" w:lineRule="auto"/>
      </w:pPr>
      <w:r>
        <w:t>Specific function</w:t>
      </w:r>
      <w:r w:rsidR="009053F3">
        <w:t>al/business</w:t>
      </w:r>
      <w:r>
        <w:t xml:space="preserve"> and non-functional requirements are described in the Requirements section below.    </w:t>
      </w:r>
    </w:p>
    <w:p w14:paraId="37EB9127" w14:textId="77777777" w:rsidR="001F4016" w:rsidRDefault="00846E6A" w:rsidP="0063193A">
      <w:pPr>
        <w:spacing w:line="240" w:lineRule="auto"/>
      </w:pPr>
      <w:r>
        <w:t xml:space="preserve">The purpose of this document is to identify the design principles to be followed in developing this software and </w:t>
      </w:r>
      <w:r w:rsidR="009053F3">
        <w:t xml:space="preserve">provide </w:t>
      </w:r>
      <w:r>
        <w:t xml:space="preserve">a high-level description of the software </w:t>
      </w:r>
      <w:r w:rsidR="003B5087">
        <w:t xml:space="preserve">requirements and </w:t>
      </w:r>
      <w:r>
        <w:t xml:space="preserve">development approach.  </w:t>
      </w:r>
    </w:p>
    <w:p w14:paraId="64040AD0" w14:textId="77D5433B" w:rsidR="005A495C" w:rsidRDefault="001F4016" w:rsidP="008A665F">
      <w:pPr>
        <w:spacing w:line="240" w:lineRule="auto"/>
      </w:pPr>
      <w:r>
        <w:t xml:space="preserve">As a result of several planning meetings and discussions with the project team, the </w:t>
      </w:r>
      <w:r w:rsidR="008A665F">
        <w:t xml:space="preserve">team identified the </w:t>
      </w:r>
      <w:r>
        <w:t>following guiding principles for this project.</w:t>
      </w:r>
    </w:p>
    <w:p w14:paraId="357701BB" w14:textId="77777777" w:rsidR="00846E6A" w:rsidRDefault="00846E6A" w:rsidP="0063193A">
      <w:pPr>
        <w:spacing w:line="240" w:lineRule="auto"/>
      </w:pPr>
      <w:r w:rsidRPr="003B5087">
        <w:rPr>
          <w:u w:val="single"/>
        </w:rPr>
        <w:t>Design Principles</w:t>
      </w:r>
    </w:p>
    <w:p w14:paraId="318A36C8" w14:textId="0D422B5A" w:rsidR="00846E6A" w:rsidRDefault="00846E6A" w:rsidP="0063193A">
      <w:pPr>
        <w:pStyle w:val="ListParagraph"/>
        <w:numPr>
          <w:ilvl w:val="0"/>
          <w:numId w:val="1"/>
        </w:numPr>
        <w:spacing w:after="0" w:line="240" w:lineRule="auto"/>
      </w:pPr>
      <w:r>
        <w:t>Portable – the solution should be able to be readily deployed in different environments and by different users</w:t>
      </w:r>
      <w:r w:rsidR="006906DD">
        <w:t>/customers</w:t>
      </w:r>
      <w:r>
        <w:t>.</w:t>
      </w:r>
    </w:p>
    <w:p w14:paraId="1E6453F3" w14:textId="51062365" w:rsidR="00846E6A" w:rsidRDefault="00846E6A" w:rsidP="0063193A">
      <w:pPr>
        <w:pStyle w:val="ListParagraph"/>
        <w:numPr>
          <w:ilvl w:val="0"/>
          <w:numId w:val="1"/>
        </w:numPr>
        <w:spacing w:after="0" w:line="240" w:lineRule="auto"/>
      </w:pPr>
      <w:r>
        <w:t>Configurable – the solution should enable the customer to create and manage as many functions as possible using</w:t>
      </w:r>
      <w:r w:rsidR="00785917">
        <w:t xml:space="preserve"> </w:t>
      </w:r>
      <w:r>
        <w:t>configuration capabilities rather than having to rely on a technology service provider to perform these functions.</w:t>
      </w:r>
      <w:r w:rsidR="00785917">
        <w:t xml:space="preserve">  This will not remove the need for technological expertise, but this means if such expertise </w:t>
      </w:r>
      <w:r w:rsidR="00154198">
        <w:t>exists</w:t>
      </w:r>
      <w:r w:rsidR="00785917">
        <w:t xml:space="preserve"> in-house, the customer could leverage that expertise and does not have to depend on a vendor to make such updates.  </w:t>
      </w:r>
    </w:p>
    <w:p w14:paraId="09F55B16" w14:textId="5FAC8AF2" w:rsidR="00846E6A" w:rsidRDefault="00846E6A" w:rsidP="0063193A">
      <w:pPr>
        <w:pStyle w:val="ListParagraph"/>
        <w:numPr>
          <w:ilvl w:val="0"/>
          <w:numId w:val="1"/>
        </w:numPr>
        <w:spacing w:after="0" w:line="240" w:lineRule="auto"/>
      </w:pPr>
      <w:r>
        <w:t xml:space="preserve">Standards-based – the solution </w:t>
      </w:r>
      <w:r w:rsidR="00154198">
        <w:t>will implement</w:t>
      </w:r>
      <w:r>
        <w:t xml:space="preserve"> justice and industry standards.  This will include the adoption and use of the Global Standards Package and National Information Exchange Model.</w:t>
      </w:r>
    </w:p>
    <w:p w14:paraId="24B40B3F" w14:textId="146BEF48" w:rsidR="00846E6A" w:rsidRDefault="00846E6A" w:rsidP="0063193A">
      <w:pPr>
        <w:pStyle w:val="ListParagraph"/>
        <w:numPr>
          <w:ilvl w:val="0"/>
          <w:numId w:val="1"/>
        </w:numPr>
        <w:spacing w:after="0" w:line="240" w:lineRule="auto"/>
      </w:pPr>
      <w:r>
        <w:t>Non-proprietary – the solution will us</w:t>
      </w:r>
      <w:r w:rsidR="00664674">
        <w:t>e</w:t>
      </w:r>
      <w:r>
        <w:t xml:space="preserve"> open source components, products and technologies whenever possible. </w:t>
      </w:r>
    </w:p>
    <w:p w14:paraId="2A2048D4" w14:textId="7297BE93" w:rsidR="00565B53" w:rsidRDefault="00565B53" w:rsidP="0063193A">
      <w:pPr>
        <w:pStyle w:val="ListParagraph"/>
        <w:numPr>
          <w:ilvl w:val="0"/>
          <w:numId w:val="1"/>
        </w:numPr>
        <w:spacing w:after="0" w:line="240" w:lineRule="auto"/>
      </w:pPr>
      <w:r>
        <w:t xml:space="preserve">Reusability – the solution will componentize key elements of the system in a more granular manner whenever possible to maximize flexibility and reuse.  </w:t>
      </w:r>
      <w:r w:rsidR="00664674">
        <w:t xml:space="preserve">For instance, the </w:t>
      </w:r>
      <w:r w:rsidR="00110C2B">
        <w:t xml:space="preserve">message </w:t>
      </w:r>
      <w:r w:rsidR="00664674">
        <w:t xml:space="preserve">switch will be designed in a manner that decouples it from any single client application.  </w:t>
      </w:r>
    </w:p>
    <w:p w14:paraId="3396B7CC" w14:textId="77777777" w:rsidR="00565B53" w:rsidRDefault="00565B53" w:rsidP="0063193A">
      <w:pPr>
        <w:pStyle w:val="ListParagraph"/>
        <w:numPr>
          <w:ilvl w:val="0"/>
          <w:numId w:val="1"/>
        </w:numPr>
        <w:spacing w:after="0" w:line="240" w:lineRule="auto"/>
      </w:pPr>
      <w:r>
        <w:t>Message correlation – much of the functionality of the message switch relies on the ability to process transactions asynchronously</w:t>
      </w:r>
      <w:r w:rsidR="003B5087">
        <w:t xml:space="preserve"> with multiple disparate end points</w:t>
      </w:r>
      <w:r>
        <w:t>.</w:t>
      </w:r>
    </w:p>
    <w:p w14:paraId="3815CB3A" w14:textId="77777777" w:rsidR="003B5087" w:rsidRDefault="003B5087" w:rsidP="0063193A">
      <w:pPr>
        <w:pStyle w:val="ListParagraph"/>
        <w:numPr>
          <w:ilvl w:val="0"/>
          <w:numId w:val="1"/>
        </w:numPr>
        <w:spacing w:after="0" w:line="240" w:lineRule="auto"/>
      </w:pPr>
      <w:r>
        <w:t>Security and Reliability – the solution must be able to meet CJIS security requirements at a minimum, provide high reliability, and guarantee message integrity and delivery.</w:t>
      </w:r>
    </w:p>
    <w:p w14:paraId="372239CD" w14:textId="08E8F97B" w:rsidR="001A304B" w:rsidRDefault="001A304B" w:rsidP="0063193A">
      <w:pPr>
        <w:pStyle w:val="ListParagraph"/>
        <w:numPr>
          <w:ilvl w:val="0"/>
          <w:numId w:val="1"/>
        </w:numPr>
        <w:spacing w:after="0" w:line="240" w:lineRule="auto"/>
      </w:pPr>
      <w:r>
        <w:t>Implement only the current XML standard messages</w:t>
      </w:r>
      <w:r w:rsidR="006801C8">
        <w:t xml:space="preserve"> and will not implement text-based socket protocols</w:t>
      </w:r>
      <w:r>
        <w:t>.</w:t>
      </w:r>
    </w:p>
    <w:p w14:paraId="37103D1F" w14:textId="77777777" w:rsidR="00565B53" w:rsidRDefault="00565B53" w:rsidP="0063193A">
      <w:pPr>
        <w:pStyle w:val="ListParagraph"/>
        <w:spacing w:after="0" w:line="240" w:lineRule="auto"/>
      </w:pPr>
    </w:p>
    <w:p w14:paraId="0505AB54" w14:textId="77777777" w:rsidR="003B5087" w:rsidRDefault="0057671D" w:rsidP="0063193A">
      <w:pPr>
        <w:spacing w:after="0" w:line="240" w:lineRule="auto"/>
        <w:rPr>
          <w:u w:val="single"/>
        </w:rPr>
      </w:pPr>
      <w:r>
        <w:rPr>
          <w:u w:val="single"/>
        </w:rPr>
        <w:t xml:space="preserve">Business </w:t>
      </w:r>
      <w:r w:rsidR="003B5087">
        <w:rPr>
          <w:u w:val="single"/>
        </w:rPr>
        <w:t>R</w:t>
      </w:r>
      <w:r w:rsidR="003B5087" w:rsidRPr="003B5087">
        <w:rPr>
          <w:u w:val="single"/>
        </w:rPr>
        <w:t>equirements</w:t>
      </w:r>
    </w:p>
    <w:p w14:paraId="458A598E" w14:textId="77777777" w:rsidR="008B50FC" w:rsidRDefault="008B50FC" w:rsidP="0063193A">
      <w:pPr>
        <w:spacing w:after="0" w:line="240" w:lineRule="auto"/>
        <w:rPr>
          <w:u w:val="single"/>
        </w:rPr>
      </w:pPr>
    </w:p>
    <w:p w14:paraId="679A8496" w14:textId="77777777" w:rsidR="0057671D" w:rsidRPr="0057671D" w:rsidRDefault="0057671D" w:rsidP="0063193A">
      <w:pPr>
        <w:spacing w:after="0" w:line="240" w:lineRule="auto"/>
      </w:pPr>
      <w:r w:rsidRPr="0057671D">
        <w:t>The message switch must provide the</w:t>
      </w:r>
      <w:r>
        <w:t xml:space="preserve"> </w:t>
      </w:r>
      <w:r w:rsidRPr="0057671D">
        <w:t>capability to:</w:t>
      </w:r>
    </w:p>
    <w:p w14:paraId="2DDD4CD4" w14:textId="77777777" w:rsidR="0057671D" w:rsidRDefault="0057671D" w:rsidP="0063193A">
      <w:pPr>
        <w:pStyle w:val="ListParagraph"/>
        <w:numPr>
          <w:ilvl w:val="0"/>
          <w:numId w:val="4"/>
        </w:numPr>
        <w:spacing w:after="0" w:line="240" w:lineRule="auto"/>
      </w:pPr>
      <w:r>
        <w:t>authenticate and authorize users;</w:t>
      </w:r>
    </w:p>
    <w:p w14:paraId="1DD92ECB" w14:textId="77777777" w:rsidR="0057671D" w:rsidRDefault="0057671D" w:rsidP="0063193A">
      <w:pPr>
        <w:pStyle w:val="ListParagraph"/>
        <w:numPr>
          <w:ilvl w:val="0"/>
          <w:numId w:val="4"/>
        </w:numPr>
        <w:spacing w:after="0" w:line="240" w:lineRule="auto"/>
      </w:pPr>
      <w:r>
        <w:t xml:space="preserve">validate messages; </w:t>
      </w:r>
    </w:p>
    <w:p w14:paraId="2FE4EA0E" w14:textId="77777777" w:rsidR="0057671D" w:rsidRDefault="0057671D" w:rsidP="0063193A">
      <w:pPr>
        <w:pStyle w:val="ListParagraph"/>
        <w:numPr>
          <w:ilvl w:val="0"/>
          <w:numId w:val="4"/>
        </w:numPr>
        <w:spacing w:after="0" w:line="240" w:lineRule="auto"/>
      </w:pPr>
      <w:r>
        <w:t xml:space="preserve">route and manage messages; </w:t>
      </w:r>
    </w:p>
    <w:p w14:paraId="7BF3D96C" w14:textId="39FEB61E" w:rsidR="0057671D" w:rsidRDefault="0057671D" w:rsidP="0063193A">
      <w:pPr>
        <w:pStyle w:val="ListParagraph"/>
        <w:numPr>
          <w:ilvl w:val="0"/>
          <w:numId w:val="4"/>
        </w:numPr>
        <w:spacing w:after="0" w:line="240" w:lineRule="auto"/>
      </w:pPr>
      <w:r>
        <w:t>provide connectivity to remote systems;</w:t>
      </w:r>
      <w:r w:rsidR="001A304B">
        <w:t xml:space="preserve"> </w:t>
      </w:r>
    </w:p>
    <w:p w14:paraId="54E9093B" w14:textId="149AC62A" w:rsidR="0057671D" w:rsidRDefault="0057671D" w:rsidP="0063193A">
      <w:pPr>
        <w:pStyle w:val="ListParagraph"/>
        <w:numPr>
          <w:ilvl w:val="0"/>
          <w:numId w:val="4"/>
        </w:numPr>
        <w:spacing w:after="0" w:line="240" w:lineRule="auto"/>
      </w:pPr>
      <w:r>
        <w:t>send, receive and correlate messages sent to multiple remote systems</w:t>
      </w:r>
      <w:r w:rsidR="006906DD">
        <w:t>; and</w:t>
      </w:r>
    </w:p>
    <w:p w14:paraId="0BE47B53" w14:textId="3049A70F" w:rsidR="009D30B7" w:rsidRDefault="006906DD" w:rsidP="0063193A">
      <w:pPr>
        <w:pStyle w:val="ListParagraph"/>
        <w:numPr>
          <w:ilvl w:val="0"/>
          <w:numId w:val="4"/>
        </w:numPr>
        <w:spacing w:after="0" w:line="240" w:lineRule="auto"/>
      </w:pPr>
      <w:r>
        <w:t>l</w:t>
      </w:r>
      <w:r w:rsidR="009D30B7">
        <w:t>og</w:t>
      </w:r>
      <w:r w:rsidR="00496DD9">
        <w:t xml:space="preserve"> transactions</w:t>
      </w:r>
    </w:p>
    <w:p w14:paraId="0B140629" w14:textId="77777777" w:rsidR="0057671D" w:rsidRDefault="0057671D" w:rsidP="0063193A">
      <w:pPr>
        <w:spacing w:after="0" w:line="240" w:lineRule="auto"/>
      </w:pPr>
    </w:p>
    <w:p w14:paraId="1A3D11B0" w14:textId="77777777" w:rsidR="0057671D" w:rsidRDefault="0057671D" w:rsidP="0063193A">
      <w:pPr>
        <w:spacing w:after="0" w:line="240" w:lineRule="auto"/>
        <w:rPr>
          <w:u w:val="single"/>
        </w:rPr>
      </w:pPr>
      <w:r w:rsidRPr="0057671D">
        <w:rPr>
          <w:u w:val="single"/>
        </w:rPr>
        <w:t>Non-functional Requirements</w:t>
      </w:r>
    </w:p>
    <w:p w14:paraId="33DC48A8" w14:textId="77777777" w:rsidR="008B50FC" w:rsidRPr="0057671D" w:rsidRDefault="008B50FC" w:rsidP="0063193A">
      <w:pPr>
        <w:spacing w:after="0" w:line="240" w:lineRule="auto"/>
        <w:rPr>
          <w:u w:val="single"/>
        </w:rPr>
      </w:pPr>
    </w:p>
    <w:p w14:paraId="24DC25F5" w14:textId="77777777" w:rsidR="0057671D" w:rsidRDefault="0057671D" w:rsidP="0063193A">
      <w:pPr>
        <w:spacing w:after="0" w:line="240" w:lineRule="auto"/>
      </w:pPr>
      <w:r>
        <w:t>The message switch must provide tools to:</w:t>
      </w:r>
    </w:p>
    <w:p w14:paraId="2CA8E213" w14:textId="77777777" w:rsidR="0057671D" w:rsidRDefault="0057671D" w:rsidP="0063193A">
      <w:pPr>
        <w:pStyle w:val="ListParagraph"/>
        <w:numPr>
          <w:ilvl w:val="0"/>
          <w:numId w:val="2"/>
        </w:numPr>
        <w:spacing w:after="0" w:line="240" w:lineRule="auto"/>
      </w:pPr>
      <w:r>
        <w:lastRenderedPageBreak/>
        <w:t>manage users and devices;</w:t>
      </w:r>
    </w:p>
    <w:p w14:paraId="65F5C3F9" w14:textId="77777777" w:rsidR="0057671D" w:rsidRDefault="0057671D" w:rsidP="0063193A">
      <w:pPr>
        <w:pStyle w:val="ListParagraph"/>
        <w:numPr>
          <w:ilvl w:val="0"/>
          <w:numId w:val="2"/>
        </w:numPr>
        <w:spacing w:after="0" w:line="240" w:lineRule="auto"/>
      </w:pPr>
      <w:r>
        <w:t xml:space="preserve">provide logging and auditing capabilities; </w:t>
      </w:r>
    </w:p>
    <w:p w14:paraId="206C15D4" w14:textId="77777777" w:rsidR="0057671D" w:rsidRDefault="0057671D" w:rsidP="0063193A">
      <w:pPr>
        <w:pStyle w:val="ListParagraph"/>
        <w:numPr>
          <w:ilvl w:val="0"/>
          <w:numId w:val="2"/>
        </w:numPr>
        <w:spacing w:after="0" w:line="240" w:lineRule="auto"/>
      </w:pPr>
      <w:r>
        <w:t>detect and resolve errors;</w:t>
      </w:r>
    </w:p>
    <w:p w14:paraId="6D8E2ED8" w14:textId="77777777" w:rsidR="0057671D" w:rsidRDefault="0057671D" w:rsidP="0063193A">
      <w:pPr>
        <w:pStyle w:val="ListParagraph"/>
        <w:numPr>
          <w:ilvl w:val="0"/>
          <w:numId w:val="2"/>
        </w:numPr>
        <w:spacing w:after="0" w:line="240" w:lineRule="auto"/>
      </w:pPr>
      <w:r>
        <w:t>monitor system performance;</w:t>
      </w:r>
      <w:r w:rsidR="001A304B">
        <w:t xml:space="preserve"> and</w:t>
      </w:r>
    </w:p>
    <w:p w14:paraId="02A80397" w14:textId="77777777" w:rsidR="003B5087" w:rsidRDefault="0057671D" w:rsidP="0063193A">
      <w:pPr>
        <w:pStyle w:val="ListParagraph"/>
        <w:numPr>
          <w:ilvl w:val="0"/>
          <w:numId w:val="2"/>
        </w:numPr>
        <w:spacing w:after="0" w:line="240" w:lineRule="auto"/>
      </w:pPr>
      <w:r>
        <w:t xml:space="preserve">monitor system functionality throughout the environment. </w:t>
      </w:r>
    </w:p>
    <w:p w14:paraId="029E79B9" w14:textId="77777777" w:rsidR="0057671D" w:rsidRDefault="0057671D" w:rsidP="0063193A">
      <w:pPr>
        <w:spacing w:after="0" w:line="240" w:lineRule="auto"/>
      </w:pPr>
    </w:p>
    <w:p w14:paraId="14B054BA" w14:textId="77777777" w:rsidR="00FE36FC" w:rsidRDefault="00FE36FC" w:rsidP="0063193A">
      <w:pPr>
        <w:spacing w:after="0" w:line="240" w:lineRule="auto"/>
        <w:rPr>
          <w:u w:val="single"/>
        </w:rPr>
      </w:pPr>
      <w:r>
        <w:rPr>
          <w:u w:val="single"/>
        </w:rPr>
        <w:t>Project Scope Diagram</w:t>
      </w:r>
    </w:p>
    <w:p w14:paraId="34626720" w14:textId="77777777" w:rsidR="0085122E" w:rsidRDefault="00FE36FC" w:rsidP="0063193A">
      <w:pPr>
        <w:spacing w:after="0" w:line="240" w:lineRule="auto"/>
      </w:pPr>
      <w:r>
        <w:t>The above business and non-functional requirements are illustrated in the scope diagram</w:t>
      </w:r>
      <w:r w:rsidR="0085122E">
        <w:t>.</w:t>
      </w:r>
    </w:p>
    <w:p w14:paraId="30088EC2" w14:textId="276E42B3" w:rsidR="0085122E" w:rsidRDefault="0085122E" w:rsidP="0063193A">
      <w:pPr>
        <w:spacing w:after="0" w:line="240" w:lineRule="auto"/>
      </w:pPr>
      <w:r>
        <w:rPr>
          <w:noProof/>
          <w:lang w:eastAsia="zh-CN"/>
        </w:rPr>
        <w:drawing>
          <wp:inline distT="0" distB="0" distL="0" distR="0" wp14:anchorId="4C01A119" wp14:editId="0F98CE54">
            <wp:extent cx="5943600" cy="459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SMS High Level Diagram pg1.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BAF159E" w14:textId="33548D52" w:rsidR="00FE36FC" w:rsidRDefault="00FE36FC" w:rsidP="0085122E">
      <w:pPr>
        <w:spacing w:after="0" w:line="240" w:lineRule="auto"/>
        <w:rPr>
          <w:i/>
        </w:rPr>
      </w:pPr>
      <w:r>
        <w:t xml:space="preserve"> </w:t>
      </w:r>
    </w:p>
    <w:p w14:paraId="7F29A755" w14:textId="77777777" w:rsidR="00F932D1" w:rsidRDefault="00F932D1" w:rsidP="0063193A">
      <w:pPr>
        <w:spacing w:after="0" w:line="240" w:lineRule="auto"/>
        <w:rPr>
          <w:i/>
        </w:rPr>
      </w:pPr>
    </w:p>
    <w:p w14:paraId="7A22BFF4" w14:textId="453DBD50" w:rsidR="00F932D1" w:rsidRPr="00F932D1" w:rsidRDefault="00F932D1" w:rsidP="0063193A">
      <w:pPr>
        <w:spacing w:after="0" w:line="240" w:lineRule="auto"/>
        <w:rPr>
          <w:iCs/>
        </w:rPr>
      </w:pPr>
      <w:r>
        <w:t>The interface should receive incoming structured data from client so federated queries can be developed dynamically based upon configurations in switch (rather than clients sending in specific message key transactions).</w:t>
      </w:r>
    </w:p>
    <w:p w14:paraId="16DD2D81" w14:textId="77777777" w:rsidR="00FE36FC" w:rsidRDefault="00FE36FC" w:rsidP="0063193A">
      <w:pPr>
        <w:spacing w:after="0" w:line="240" w:lineRule="auto"/>
        <w:rPr>
          <w:u w:val="single"/>
        </w:rPr>
      </w:pPr>
    </w:p>
    <w:p w14:paraId="3E276CBB" w14:textId="77777777" w:rsidR="003B5087" w:rsidRDefault="008B50FC" w:rsidP="0063193A">
      <w:pPr>
        <w:spacing w:after="0" w:line="240" w:lineRule="auto"/>
        <w:rPr>
          <w:u w:val="single"/>
        </w:rPr>
      </w:pPr>
      <w:r w:rsidRPr="008B50FC">
        <w:rPr>
          <w:u w:val="single"/>
        </w:rPr>
        <w:t>Capabilities</w:t>
      </w:r>
      <w:r w:rsidR="003B5087" w:rsidRPr="008B50FC">
        <w:rPr>
          <w:u w:val="single"/>
        </w:rPr>
        <w:t xml:space="preserve"> </w:t>
      </w:r>
      <w:r>
        <w:rPr>
          <w:u w:val="single"/>
        </w:rPr>
        <w:t>O</w:t>
      </w:r>
      <w:r w:rsidR="003B5087" w:rsidRPr="008B50FC">
        <w:rPr>
          <w:u w:val="single"/>
        </w:rPr>
        <w:t xml:space="preserve">ut of </w:t>
      </w:r>
      <w:r>
        <w:rPr>
          <w:u w:val="single"/>
        </w:rPr>
        <w:t>S</w:t>
      </w:r>
      <w:r w:rsidR="003B5087" w:rsidRPr="008B50FC">
        <w:rPr>
          <w:u w:val="single"/>
        </w:rPr>
        <w:t>cope</w:t>
      </w:r>
    </w:p>
    <w:p w14:paraId="098304A0" w14:textId="77777777" w:rsidR="008B50FC" w:rsidRDefault="008B50FC" w:rsidP="0063193A">
      <w:pPr>
        <w:spacing w:after="0" w:line="240" w:lineRule="auto"/>
      </w:pPr>
    </w:p>
    <w:p w14:paraId="1026C755" w14:textId="62315E0D" w:rsidR="008B50FC" w:rsidRDefault="0057671D" w:rsidP="0085122E">
      <w:commentRangeStart w:id="2"/>
      <w:r>
        <w:t>Client software</w:t>
      </w:r>
      <w:commentRangeEnd w:id="2"/>
      <w:r w:rsidR="0085122E">
        <w:rPr>
          <w:rStyle w:val="CommentReference"/>
        </w:rPr>
        <w:commentReference w:id="2"/>
      </w:r>
      <w:proofErr w:type="gramStart"/>
      <w:r>
        <w:t xml:space="preserve">.  </w:t>
      </w:r>
      <w:proofErr w:type="gramEnd"/>
      <w:r w:rsidR="008B50FC">
        <w:t xml:space="preserve">A client application is required for a user </w:t>
      </w:r>
      <w:r>
        <w:t>to interact with the message switch</w:t>
      </w:r>
      <w:r w:rsidR="008B50FC">
        <w:t>.  Numerous client products exist that could be modified to use the OSMS. The scope of this project is to develop an open source interface/data exchange standard that enables other entities to develop client software to interact with the message switch</w:t>
      </w:r>
      <w:proofErr w:type="gramStart"/>
      <w:r w:rsidR="008B50FC">
        <w:t xml:space="preserve">.  </w:t>
      </w:r>
      <w:proofErr w:type="gramEnd"/>
    </w:p>
    <w:p w14:paraId="3AB9C984" w14:textId="77777777" w:rsidR="008B50FC" w:rsidRPr="008B50FC" w:rsidRDefault="008B50FC" w:rsidP="0063193A">
      <w:pPr>
        <w:spacing w:line="240" w:lineRule="auto"/>
        <w:rPr>
          <w:u w:val="single"/>
        </w:rPr>
      </w:pPr>
      <w:r w:rsidRPr="008B50FC">
        <w:rPr>
          <w:u w:val="single"/>
        </w:rPr>
        <w:lastRenderedPageBreak/>
        <w:t>Software Development Tools</w:t>
      </w:r>
      <w:r>
        <w:rPr>
          <w:u w:val="single"/>
        </w:rPr>
        <w:t>,</w:t>
      </w:r>
      <w:r w:rsidRPr="008B50FC">
        <w:rPr>
          <w:u w:val="single"/>
        </w:rPr>
        <w:t xml:space="preserve"> Technologies</w:t>
      </w:r>
      <w:r>
        <w:rPr>
          <w:u w:val="single"/>
        </w:rPr>
        <w:t xml:space="preserve"> and Methodology</w:t>
      </w:r>
    </w:p>
    <w:p w14:paraId="0EE63728" w14:textId="56CB3BF8" w:rsidR="006B7EF0" w:rsidRDefault="006B7EF0" w:rsidP="0085122E">
      <w:pPr>
        <w:spacing w:line="240" w:lineRule="auto"/>
        <w:ind w:left="720"/>
      </w:pPr>
      <w:r>
        <w:t>The open source message switch</w:t>
      </w:r>
      <w:r w:rsidR="009643F6">
        <w:t xml:space="preserve"> will adhere to the OJBC software development architect</w:t>
      </w:r>
      <w:r w:rsidR="00140FB3">
        <w:t>ure which</w:t>
      </w:r>
      <w:r w:rsidR="009643F6">
        <w:t xml:space="preserve"> is based on </w:t>
      </w:r>
      <w:r>
        <w:t>Java</w:t>
      </w:r>
      <w:r w:rsidR="009643F6">
        <w:t xml:space="preserve"> and other open source frameworks such as Spring, Maven, Apache </w:t>
      </w:r>
      <w:r w:rsidR="00154198">
        <w:t>Camel and</w:t>
      </w:r>
      <w:r w:rsidR="009643F6">
        <w:t xml:space="preserve"> Apache CXF.  </w:t>
      </w:r>
      <w:r w:rsidR="00F37576">
        <w:t xml:space="preserve">The OJBC methodology </w:t>
      </w:r>
      <w:r w:rsidR="009643F6">
        <w:t>also put</w:t>
      </w:r>
      <w:r w:rsidR="00F37576">
        <w:t>s</w:t>
      </w:r>
      <w:r w:rsidR="009643F6">
        <w:t xml:space="preserve"> a strong emphasis </w:t>
      </w:r>
      <w:r w:rsidR="00154198">
        <w:t>on unit</w:t>
      </w:r>
      <w:r w:rsidR="009643F6">
        <w:t xml:space="preserve"> testing as well as automated continuous integration using Jenkins</w:t>
      </w:r>
      <w:proofErr w:type="gramStart"/>
      <w:r w:rsidR="009643F6">
        <w:t xml:space="preserve">.  </w:t>
      </w:r>
      <w:proofErr w:type="gramEnd"/>
      <w:r w:rsidR="009643F6">
        <w:t xml:space="preserve"> All source code will be checked into a</w:t>
      </w:r>
      <w:r w:rsidR="00C8310B">
        <w:t xml:space="preserve"> </w:t>
      </w:r>
      <w:commentRangeStart w:id="3"/>
      <w:r w:rsidR="009643F6">
        <w:t xml:space="preserve">GitHub </w:t>
      </w:r>
      <w:commentRangeEnd w:id="3"/>
      <w:r w:rsidR="0085122E">
        <w:rPr>
          <w:rStyle w:val="CommentReference"/>
        </w:rPr>
        <w:commentReference w:id="3"/>
      </w:r>
      <w:r w:rsidR="009643F6">
        <w:t>repository</w:t>
      </w:r>
      <w:r w:rsidR="00E225CA">
        <w:t>.</w:t>
      </w:r>
      <w:r w:rsidR="0085122E">
        <w:t xml:space="preserve"> </w:t>
      </w:r>
      <w:r w:rsidR="00140FB3">
        <w:t>Initially this repo</w:t>
      </w:r>
      <w:r w:rsidR="004D205D">
        <w:t>sitory</w:t>
      </w:r>
      <w:r w:rsidR="00140FB3">
        <w:t xml:space="preserve"> will be private, but </w:t>
      </w:r>
      <w:r w:rsidR="00F37576">
        <w:t>it</w:t>
      </w:r>
      <w:r w:rsidR="00140FB3">
        <w:t xml:space="preserve"> will ultimately </w:t>
      </w:r>
      <w:r w:rsidR="00F37576">
        <w:t xml:space="preserve">be </w:t>
      </w:r>
      <w:r w:rsidR="00140FB3">
        <w:t>open this to the public</w:t>
      </w:r>
      <w:proofErr w:type="gramStart"/>
      <w:r w:rsidR="00140FB3">
        <w:t xml:space="preserve">.  </w:t>
      </w:r>
      <w:proofErr w:type="gramEnd"/>
    </w:p>
    <w:p w14:paraId="0ADC03A9" w14:textId="200A5E62" w:rsidR="008B50FC" w:rsidRPr="00CF0B69" w:rsidRDefault="00F37576" w:rsidP="0085122E">
      <w:pPr>
        <w:spacing w:line="240" w:lineRule="auto"/>
        <w:ind w:left="720"/>
      </w:pPr>
      <w:r>
        <w:t>Software development will follow an</w:t>
      </w:r>
      <w:r w:rsidR="00140FB3" w:rsidRPr="00140FB3">
        <w:t xml:space="preserve"> Agil</w:t>
      </w:r>
      <w:r w:rsidR="00140FB3">
        <w:t>e m</w:t>
      </w:r>
      <w:r>
        <w:t>ethodology</w:t>
      </w:r>
      <w:r w:rsidR="00140FB3">
        <w:t xml:space="preserve">, </w:t>
      </w:r>
      <w:r w:rsidR="009643F6" w:rsidRPr="00CF0B69">
        <w:t>according to the Scrum development process</w:t>
      </w:r>
      <w:proofErr w:type="gramStart"/>
      <w:r w:rsidR="009643F6" w:rsidRPr="00CF0B69">
        <w:t xml:space="preserve">.  </w:t>
      </w:r>
      <w:proofErr w:type="gramEnd"/>
      <w:r w:rsidR="00154198" w:rsidRPr="00CF0B69">
        <w:t>Specifically,</w:t>
      </w:r>
      <w:r w:rsidR="009643F6" w:rsidRPr="00CF0B69">
        <w:t xml:space="preserve"> </w:t>
      </w:r>
      <w:r w:rsidR="007F5B48">
        <w:t>the process</w:t>
      </w:r>
      <w:r w:rsidR="009643F6" w:rsidRPr="00CF0B69">
        <w:t xml:space="preserve"> will rely on the following concepts established by Scrum:</w:t>
      </w:r>
    </w:p>
    <w:p w14:paraId="385EB7B6" w14:textId="5EF12AE2" w:rsidR="009643F6" w:rsidRPr="00CF0B69" w:rsidRDefault="009643F6" w:rsidP="0063193A">
      <w:pPr>
        <w:pStyle w:val="ListParagraph"/>
        <w:numPr>
          <w:ilvl w:val="0"/>
          <w:numId w:val="7"/>
        </w:numPr>
        <w:spacing w:line="240" w:lineRule="auto"/>
      </w:pPr>
      <w:r w:rsidRPr="00CF0B69">
        <w:rPr>
          <w:b/>
        </w:rPr>
        <w:t xml:space="preserve">Sprints </w:t>
      </w:r>
      <w:r w:rsidRPr="00CF0B69">
        <w:t>– these will be 2-3 week windows of development time where the development team focuses on a well-defined set of tasks</w:t>
      </w:r>
    </w:p>
    <w:p w14:paraId="70DE86B0" w14:textId="77777777" w:rsidR="00140FB3" w:rsidRPr="00CF0B69" w:rsidRDefault="00140FB3" w:rsidP="0063193A">
      <w:pPr>
        <w:pStyle w:val="ListParagraph"/>
        <w:numPr>
          <w:ilvl w:val="0"/>
          <w:numId w:val="7"/>
        </w:numPr>
        <w:spacing w:line="240" w:lineRule="auto"/>
      </w:pPr>
      <w:r w:rsidRPr="00CF0B69">
        <w:rPr>
          <w:b/>
        </w:rPr>
        <w:t xml:space="preserve">Back Log </w:t>
      </w:r>
      <w:r w:rsidRPr="00CF0B69">
        <w:t xml:space="preserve">– an ever-evolving list of prioritized development tasks, this is used to establish the scope of each sprint.  </w:t>
      </w:r>
    </w:p>
    <w:p w14:paraId="4078AF01" w14:textId="0ACBC16C" w:rsidR="00140FB3" w:rsidRPr="00CF0B69" w:rsidRDefault="00140FB3" w:rsidP="0063193A">
      <w:pPr>
        <w:pStyle w:val="ListParagraph"/>
        <w:numPr>
          <w:ilvl w:val="0"/>
          <w:numId w:val="7"/>
        </w:numPr>
        <w:spacing w:line="240" w:lineRule="auto"/>
        <w:rPr>
          <w:b/>
        </w:rPr>
      </w:pPr>
      <w:r w:rsidRPr="00CF0B69">
        <w:rPr>
          <w:b/>
        </w:rPr>
        <w:t xml:space="preserve">Estimation – </w:t>
      </w:r>
      <w:r w:rsidRPr="00CF0B69">
        <w:t>as an initial step to each Sprint, the Scrum Master will work with the development team to identify scope and cost of the upcoming sprint</w:t>
      </w:r>
    </w:p>
    <w:p w14:paraId="6506FE82" w14:textId="3EE0417C" w:rsidR="009643F6" w:rsidRPr="00CF0B69" w:rsidRDefault="009643F6" w:rsidP="0063193A">
      <w:pPr>
        <w:pStyle w:val="ListParagraph"/>
        <w:numPr>
          <w:ilvl w:val="0"/>
          <w:numId w:val="7"/>
        </w:numPr>
        <w:spacing w:line="240" w:lineRule="auto"/>
      </w:pPr>
      <w:r w:rsidRPr="00CF0B69">
        <w:rPr>
          <w:b/>
        </w:rPr>
        <w:t xml:space="preserve">Sprint Demo/Acceptance testing </w:t>
      </w:r>
      <w:r w:rsidRPr="00CF0B69">
        <w:t xml:space="preserve">– at the end of each Sprint, the development team will demonstrate functionality for acceptance and closure of the Sprint.  </w:t>
      </w:r>
    </w:p>
    <w:p w14:paraId="492DE9DF" w14:textId="2CB6CAE1" w:rsidR="009643F6" w:rsidRPr="0063193A" w:rsidRDefault="009643F6" w:rsidP="0063193A">
      <w:pPr>
        <w:pStyle w:val="ListParagraph"/>
        <w:numPr>
          <w:ilvl w:val="0"/>
          <w:numId w:val="7"/>
        </w:numPr>
        <w:spacing w:line="240" w:lineRule="auto"/>
        <w:rPr>
          <w:i/>
        </w:rPr>
      </w:pPr>
      <w:r w:rsidRPr="00CF0B69">
        <w:rPr>
          <w:b/>
        </w:rPr>
        <w:t>Scrum Master</w:t>
      </w:r>
      <w:r w:rsidRPr="00CF0B69">
        <w:t xml:space="preserve"> – overall facilitator of the development team. This role ensures the team has clear requirements and is the primary person </w:t>
      </w:r>
      <w:r w:rsidR="00154198" w:rsidRPr="00CF0B69">
        <w:t>responsible</w:t>
      </w:r>
      <w:r w:rsidRPr="00CF0B69">
        <w:t xml:space="preserve"> for removing impediments and keeping each Sprint focused on scope.  It is </w:t>
      </w:r>
      <w:r w:rsidR="00154198" w:rsidRPr="00CF0B69">
        <w:t>preferable</w:t>
      </w:r>
      <w:r w:rsidRPr="00CF0B69">
        <w:t xml:space="preserve"> that this person has received formal Scrum Master training and certification.  </w:t>
      </w:r>
      <w:r w:rsidR="00140FB3" w:rsidRPr="00CF0B69">
        <w:t xml:space="preserve">Though there really isn’t the concept of a project manager (PM) in Scrum, this role is probably the closest thing to a PM.  </w:t>
      </w:r>
    </w:p>
    <w:p w14:paraId="51F6E1BB" w14:textId="0E0ABAC7" w:rsidR="001F4016" w:rsidRDefault="00E970BF" w:rsidP="0063193A">
      <w:pPr>
        <w:spacing w:line="240" w:lineRule="auto"/>
        <w:rPr>
          <w:u w:val="single"/>
        </w:rPr>
      </w:pPr>
      <w:r>
        <w:rPr>
          <w:u w:val="single"/>
        </w:rPr>
        <w:t>Initial</w:t>
      </w:r>
      <w:r w:rsidR="00FE36FC">
        <w:rPr>
          <w:u w:val="single"/>
        </w:rPr>
        <w:t xml:space="preserve"> </w:t>
      </w:r>
      <w:r w:rsidR="00FE36FC" w:rsidRPr="008B50FC">
        <w:rPr>
          <w:u w:val="single"/>
        </w:rPr>
        <w:t>Approach</w:t>
      </w:r>
    </w:p>
    <w:p w14:paraId="073EA192" w14:textId="47524383" w:rsidR="009053F3" w:rsidRPr="009053F3" w:rsidRDefault="00E67B96" w:rsidP="0063193A">
      <w:pPr>
        <w:spacing w:line="240" w:lineRule="auto"/>
        <w:rPr>
          <w:i/>
        </w:rPr>
      </w:pPr>
      <w:r>
        <w:t>Initial back log tasks</w:t>
      </w:r>
      <w:r w:rsidR="00FE36FC">
        <w:t xml:space="preserve"> will be based on a business use case that exercises all of the core components and capabilities of the message switch.  </w:t>
      </w:r>
      <w:r w:rsidR="009053F3">
        <w:t xml:space="preserve">The business use case for initial development will be based on the </w:t>
      </w:r>
      <w:r w:rsidR="009053F3" w:rsidRPr="00110C2B">
        <w:rPr>
          <w:b/>
        </w:rPr>
        <w:t>traffic stop</w:t>
      </w:r>
      <w:r w:rsidR="009053F3">
        <w:t xml:space="preserve"> scenario.  </w:t>
      </w:r>
      <w:r w:rsidR="009053F3">
        <w:rPr>
          <w:i/>
        </w:rPr>
        <w:t>Reference or insert the scope of this scenario from Jen’s spreadsheet.</w:t>
      </w:r>
    </w:p>
    <w:p w14:paraId="08C92154" w14:textId="5B37A44D" w:rsidR="008B50FC" w:rsidRDefault="00FE36FC" w:rsidP="009A348B">
      <w:pPr>
        <w:spacing w:line="240" w:lineRule="auto"/>
      </w:pPr>
      <w:r>
        <w:t xml:space="preserve">Each component </w:t>
      </w:r>
      <w:r w:rsidR="009053F3">
        <w:t xml:space="preserve">or element </w:t>
      </w:r>
      <w:r>
        <w:t>will be defined as part of the agile development methodology</w:t>
      </w:r>
      <w:r w:rsidR="00914F07">
        <w:t xml:space="preserve"> f</w:t>
      </w:r>
      <w:r>
        <w:t xml:space="preserve">ollowing the core requirements defined previously. </w:t>
      </w:r>
    </w:p>
    <w:p w14:paraId="27104B57" w14:textId="77777777" w:rsidR="001A304B" w:rsidRPr="007161E5" w:rsidRDefault="001A304B" w:rsidP="0063193A">
      <w:pPr>
        <w:spacing w:line="240" w:lineRule="auto"/>
        <w:rPr>
          <w:u w:val="single"/>
        </w:rPr>
      </w:pPr>
      <w:r w:rsidRPr="007161E5">
        <w:rPr>
          <w:u w:val="single"/>
        </w:rPr>
        <w:t>Next Steps</w:t>
      </w:r>
    </w:p>
    <w:p w14:paraId="37270872" w14:textId="77777777" w:rsidR="001A304B" w:rsidRDefault="001A304B" w:rsidP="0063193A">
      <w:pPr>
        <w:pStyle w:val="ListParagraph"/>
        <w:numPr>
          <w:ilvl w:val="0"/>
          <w:numId w:val="6"/>
        </w:numPr>
        <w:spacing w:line="240" w:lineRule="auto"/>
      </w:pPr>
      <w:r>
        <w:t>Complete use case for vehicle stop (JV)</w:t>
      </w:r>
    </w:p>
    <w:p w14:paraId="6F7BCDF6" w14:textId="43310371" w:rsidR="001A304B" w:rsidRDefault="001A304B" w:rsidP="0063193A">
      <w:pPr>
        <w:pStyle w:val="ListParagraph"/>
        <w:numPr>
          <w:ilvl w:val="0"/>
          <w:numId w:val="6"/>
        </w:numPr>
        <w:spacing w:line="240" w:lineRule="auto"/>
      </w:pPr>
      <w:r>
        <w:t>Design Service Specification for Client interface (</w:t>
      </w:r>
      <w:r w:rsidR="00F932D1">
        <w:t>JD/</w:t>
      </w:r>
      <w:r w:rsidR="004D205D">
        <w:t>MJ</w:t>
      </w:r>
      <w:r>
        <w:t>)</w:t>
      </w:r>
    </w:p>
    <w:p w14:paraId="7B993A51" w14:textId="253861C3" w:rsidR="00EE7882" w:rsidRDefault="00EE7882" w:rsidP="0063193A">
      <w:pPr>
        <w:pStyle w:val="ListParagraph"/>
        <w:numPr>
          <w:ilvl w:val="1"/>
          <w:numId w:val="6"/>
        </w:numPr>
        <w:spacing w:line="240" w:lineRule="auto"/>
      </w:pPr>
      <w:r>
        <w:t xml:space="preserve">Based on </w:t>
      </w:r>
      <w:r w:rsidR="00530F64">
        <w:t xml:space="preserve">GRA and </w:t>
      </w:r>
      <w:r>
        <w:t>NIEM.</w:t>
      </w:r>
    </w:p>
    <w:p w14:paraId="405F4178" w14:textId="77777777" w:rsidR="00FE36FC" w:rsidRDefault="001A304B" w:rsidP="0063193A">
      <w:pPr>
        <w:pStyle w:val="ListParagraph"/>
        <w:numPr>
          <w:ilvl w:val="0"/>
          <w:numId w:val="6"/>
        </w:numPr>
        <w:spacing w:line="240" w:lineRule="auto"/>
      </w:pPr>
      <w:r>
        <w:t>Acquire NCIC NIEM message specifications (KS)</w:t>
      </w:r>
    </w:p>
    <w:p w14:paraId="215F5ECE" w14:textId="3B7CABD6" w:rsidR="001A304B" w:rsidRDefault="001A304B" w:rsidP="0063193A">
      <w:pPr>
        <w:pStyle w:val="ListParagraph"/>
        <w:numPr>
          <w:ilvl w:val="0"/>
          <w:numId w:val="6"/>
        </w:numPr>
        <w:spacing w:line="240" w:lineRule="auto"/>
      </w:pPr>
      <w:r>
        <w:t>Design configurable Authentication and Authorization mechanism (AO</w:t>
      </w:r>
      <w:r w:rsidR="00F932D1">
        <w:t>/JD</w:t>
      </w:r>
      <w:r>
        <w:t>)</w:t>
      </w:r>
    </w:p>
    <w:p w14:paraId="5F76B50F" w14:textId="39F4DCEB" w:rsidR="00E679F0" w:rsidRDefault="00E679F0" w:rsidP="0063193A">
      <w:pPr>
        <w:pStyle w:val="ListParagraph"/>
        <w:numPr>
          <w:ilvl w:val="1"/>
          <w:numId w:val="6"/>
        </w:numPr>
        <w:spacing w:line="240" w:lineRule="auto"/>
      </w:pPr>
      <w:r>
        <w:t xml:space="preserve">Will be based on </w:t>
      </w:r>
      <w:r w:rsidR="001A304B">
        <w:t>SAML</w:t>
      </w:r>
      <w:r>
        <w:t>.</w:t>
      </w:r>
    </w:p>
    <w:p w14:paraId="62C4BFE1" w14:textId="7CB00166" w:rsidR="001A304B" w:rsidRDefault="00E679F0" w:rsidP="0063193A">
      <w:pPr>
        <w:pStyle w:val="ListParagraph"/>
        <w:numPr>
          <w:ilvl w:val="1"/>
          <w:numId w:val="6"/>
        </w:numPr>
        <w:spacing w:line="240" w:lineRule="auto"/>
      </w:pPr>
      <w:r>
        <w:t>Consider use of</w:t>
      </w:r>
      <w:r w:rsidR="001A304B">
        <w:t xml:space="preserve"> JWT.</w:t>
      </w:r>
      <w:r w:rsidR="003F117C">
        <w:t xml:space="preserve"> </w:t>
      </w:r>
    </w:p>
    <w:p w14:paraId="3101F9AC" w14:textId="4B1680A6" w:rsidR="001A304B" w:rsidRDefault="001A304B" w:rsidP="00F932D1">
      <w:pPr>
        <w:pStyle w:val="ListParagraph"/>
        <w:numPr>
          <w:ilvl w:val="0"/>
          <w:numId w:val="6"/>
        </w:numPr>
        <w:spacing w:line="240" w:lineRule="auto"/>
      </w:pPr>
      <w:r>
        <w:t>Complete hiring process for software developers (AO</w:t>
      </w:r>
      <w:r w:rsidR="00F932D1">
        <w:t>/MJ</w:t>
      </w:r>
      <w:r>
        <w:t>)</w:t>
      </w:r>
    </w:p>
    <w:p w14:paraId="33D41AA5" w14:textId="2BB55D19" w:rsidR="00EE7882" w:rsidRPr="008B50FC" w:rsidRDefault="00EE7882" w:rsidP="0063193A">
      <w:pPr>
        <w:pStyle w:val="ListParagraph"/>
        <w:numPr>
          <w:ilvl w:val="0"/>
          <w:numId w:val="6"/>
        </w:numPr>
        <w:spacing w:line="240" w:lineRule="auto"/>
      </w:pPr>
      <w:r>
        <w:t>Establish bi-weekly status meetings (M</w:t>
      </w:r>
      <w:r w:rsidR="004D205D">
        <w:t>J</w:t>
      </w:r>
      <w:r>
        <w:t>)</w:t>
      </w:r>
    </w:p>
    <w:p w14:paraId="6B0EF9A4" w14:textId="7AEA3D38" w:rsidR="001F4016" w:rsidRPr="00CF0B69" w:rsidRDefault="00C2029D" w:rsidP="00C2029D">
      <w:pPr>
        <w:spacing w:line="240" w:lineRule="auto"/>
        <w:rPr>
          <w:u w:val="single"/>
        </w:rPr>
      </w:pPr>
      <w:r w:rsidRPr="00CF0B69">
        <w:rPr>
          <w:u w:val="single"/>
        </w:rPr>
        <w:t>T</w:t>
      </w:r>
      <w:r>
        <w:rPr>
          <w:u w:val="single"/>
        </w:rPr>
        <w:t>ask Plan</w:t>
      </w:r>
    </w:p>
    <w:p w14:paraId="65733415" w14:textId="395233C7" w:rsidR="00C2029D" w:rsidRPr="003F241F" w:rsidRDefault="00C2029D" w:rsidP="00F932D1">
      <w:pPr>
        <w:pStyle w:val="ListParagraph"/>
        <w:numPr>
          <w:ilvl w:val="0"/>
          <w:numId w:val="11"/>
        </w:numPr>
        <w:spacing w:line="240" w:lineRule="auto"/>
        <w:rPr>
          <w:i/>
        </w:rPr>
      </w:pPr>
      <w:r w:rsidRPr="003F241F">
        <w:rPr>
          <w:i/>
        </w:rPr>
        <w:t>Client Interface – validation of requirements (</w:t>
      </w:r>
      <w:r w:rsidR="00F932D1">
        <w:rPr>
          <w:i/>
        </w:rPr>
        <w:t>1/4/18</w:t>
      </w:r>
      <w:r w:rsidRPr="003F241F">
        <w:rPr>
          <w:i/>
        </w:rPr>
        <w:t xml:space="preserve"> </w:t>
      </w:r>
      <w:r w:rsidR="008F462A" w:rsidRPr="003F241F">
        <w:rPr>
          <w:i/>
        </w:rPr>
        <w:t>–</w:t>
      </w:r>
      <w:r w:rsidRPr="003F241F">
        <w:rPr>
          <w:i/>
        </w:rPr>
        <w:t xml:space="preserve"> </w:t>
      </w:r>
      <w:r w:rsidR="00F932D1">
        <w:rPr>
          <w:i/>
        </w:rPr>
        <w:t>1/31/18)</w:t>
      </w:r>
    </w:p>
    <w:p w14:paraId="7AFF309E" w14:textId="79FC212D" w:rsidR="008F462A" w:rsidRDefault="008F462A" w:rsidP="003F241F">
      <w:pPr>
        <w:pStyle w:val="ListParagraph"/>
        <w:numPr>
          <w:ilvl w:val="1"/>
          <w:numId w:val="11"/>
        </w:numPr>
        <w:spacing w:line="240" w:lineRule="auto"/>
        <w:rPr>
          <w:i/>
        </w:rPr>
      </w:pPr>
      <w:r>
        <w:rPr>
          <w:i/>
        </w:rPr>
        <w:t>List of interfaces</w:t>
      </w:r>
    </w:p>
    <w:p w14:paraId="4D2E082A" w14:textId="684A707E" w:rsidR="008F462A" w:rsidRDefault="008F462A" w:rsidP="003F241F">
      <w:pPr>
        <w:pStyle w:val="ListParagraph"/>
        <w:numPr>
          <w:ilvl w:val="1"/>
          <w:numId w:val="11"/>
        </w:numPr>
        <w:spacing w:line="240" w:lineRule="auto"/>
        <w:rPr>
          <w:i/>
        </w:rPr>
      </w:pPr>
      <w:r>
        <w:rPr>
          <w:i/>
        </w:rPr>
        <w:lastRenderedPageBreak/>
        <w:t>Data items in each interface</w:t>
      </w:r>
    </w:p>
    <w:p w14:paraId="5CBA0B25" w14:textId="14D3DD96" w:rsidR="008F462A" w:rsidRDefault="008F462A" w:rsidP="003F241F">
      <w:pPr>
        <w:pStyle w:val="ListParagraph"/>
        <w:numPr>
          <w:ilvl w:val="1"/>
          <w:numId w:val="11"/>
        </w:numPr>
        <w:spacing w:line="240" w:lineRule="auto"/>
        <w:rPr>
          <w:i/>
        </w:rPr>
      </w:pPr>
      <w:r>
        <w:rPr>
          <w:i/>
        </w:rPr>
        <w:t>SSP for each or all</w:t>
      </w:r>
    </w:p>
    <w:p w14:paraId="619EE6C0" w14:textId="7C8BB078" w:rsidR="002F53F7" w:rsidRPr="008F462A" w:rsidRDefault="002F53F7" w:rsidP="003F241F">
      <w:pPr>
        <w:pStyle w:val="ListParagraph"/>
        <w:numPr>
          <w:ilvl w:val="1"/>
          <w:numId w:val="11"/>
        </w:numPr>
        <w:spacing w:line="240" w:lineRule="auto"/>
        <w:rPr>
          <w:i/>
        </w:rPr>
      </w:pPr>
      <w:r>
        <w:rPr>
          <w:i/>
        </w:rPr>
        <w:t>Message back</w:t>
      </w:r>
    </w:p>
    <w:p w14:paraId="26116CC8" w14:textId="7B91E231" w:rsidR="0068322C" w:rsidRDefault="00154198" w:rsidP="003F241F">
      <w:pPr>
        <w:pStyle w:val="ListParagraph"/>
        <w:numPr>
          <w:ilvl w:val="0"/>
          <w:numId w:val="11"/>
        </w:numPr>
        <w:spacing w:line="240" w:lineRule="auto"/>
        <w:rPr>
          <w:i/>
        </w:rPr>
      </w:pPr>
      <w:r>
        <w:rPr>
          <w:i/>
        </w:rPr>
        <w:t>Prioritize</w:t>
      </w:r>
      <w:r w:rsidR="0068322C">
        <w:rPr>
          <w:i/>
        </w:rPr>
        <w:t xml:space="preserve"> interfaces</w:t>
      </w:r>
    </w:p>
    <w:p w14:paraId="41040135" w14:textId="4BCFF3A3" w:rsidR="00C2029D" w:rsidRPr="003F241F" w:rsidRDefault="00C2029D" w:rsidP="003F241F">
      <w:pPr>
        <w:pStyle w:val="ListParagraph"/>
        <w:numPr>
          <w:ilvl w:val="0"/>
          <w:numId w:val="11"/>
        </w:numPr>
        <w:spacing w:line="240" w:lineRule="auto"/>
        <w:rPr>
          <w:i/>
        </w:rPr>
      </w:pPr>
      <w:r w:rsidRPr="003F241F">
        <w:rPr>
          <w:i/>
        </w:rPr>
        <w:t>Development (Agile) – user story every 2-weeks</w:t>
      </w:r>
    </w:p>
    <w:p w14:paraId="51AF2445" w14:textId="32D5A74B" w:rsidR="00C2029D" w:rsidRPr="003F241F" w:rsidRDefault="00C2029D" w:rsidP="003F241F">
      <w:pPr>
        <w:pStyle w:val="ListParagraph"/>
        <w:numPr>
          <w:ilvl w:val="0"/>
          <w:numId w:val="11"/>
        </w:numPr>
        <w:spacing w:line="240" w:lineRule="auto"/>
        <w:rPr>
          <w:i/>
        </w:rPr>
      </w:pPr>
      <w:r w:rsidRPr="003F241F">
        <w:rPr>
          <w:i/>
        </w:rPr>
        <w:t>Testing</w:t>
      </w:r>
    </w:p>
    <w:p w14:paraId="5E99EC98" w14:textId="09275EDC" w:rsidR="007161E5" w:rsidRPr="0085122E" w:rsidRDefault="0085122E" w:rsidP="0063193A">
      <w:pPr>
        <w:spacing w:line="240" w:lineRule="auto"/>
        <w:rPr>
          <w:iCs/>
        </w:rPr>
      </w:pPr>
      <w:r>
        <w:rPr>
          <w:iCs/>
          <w:u w:val="single"/>
        </w:rPr>
        <w:t>Initial Queries (</w:t>
      </w:r>
      <w:commentRangeStart w:id="4"/>
      <w:commentRangeStart w:id="5"/>
      <w:commentRangeStart w:id="6"/>
      <w:r w:rsidR="007161E5">
        <w:rPr>
          <w:iCs/>
          <w:u w:val="single"/>
        </w:rPr>
        <w:t>Interfaces</w:t>
      </w:r>
      <w:commentRangeEnd w:id="4"/>
      <w:r w:rsidR="00394725">
        <w:rPr>
          <w:rStyle w:val="CommentReference"/>
        </w:rPr>
        <w:commentReference w:id="4"/>
      </w:r>
      <w:commentRangeEnd w:id="5"/>
      <w:commentRangeEnd w:id="6"/>
      <w:r>
        <w:rPr>
          <w:iCs/>
          <w:u w:val="single"/>
        </w:rPr>
        <w:t>)</w:t>
      </w:r>
      <w:r w:rsidR="007C3B7A" w:rsidRPr="0085122E">
        <w:rPr>
          <w:iCs/>
        </w:rPr>
        <w:commentReference w:id="5"/>
      </w:r>
      <w:r>
        <w:rPr>
          <w:rStyle w:val="CommentReference"/>
        </w:rPr>
        <w:commentReference w:id="6"/>
      </w:r>
    </w:p>
    <w:p w14:paraId="73D11F4F" w14:textId="30A0C3FB" w:rsidR="007F5B48" w:rsidRPr="0085122E" w:rsidRDefault="0085122E" w:rsidP="0085122E">
      <w:pPr>
        <w:spacing w:after="0" w:line="240" w:lineRule="auto"/>
        <w:rPr>
          <w:rFonts w:ascii="Times New Roman" w:eastAsia="Times New Roman" w:hAnsi="Times New Roman" w:cs="Times New Roman"/>
          <w:sz w:val="24"/>
          <w:szCs w:val="24"/>
          <w:lang w:eastAsia="zh-CN"/>
        </w:rPr>
      </w:pPr>
      <w:r w:rsidRPr="0085122E">
        <w:rPr>
          <w:rFonts w:ascii="Calibri" w:eastAsia="Times New Roman" w:hAnsi="Calibri" w:cs="Times New Roman"/>
          <w:color w:val="000000"/>
          <w:shd w:val="clear" w:color="auto" w:fill="FFFFFF"/>
          <w:lang w:eastAsia="zh-CN"/>
        </w:rPr>
        <w:t xml:space="preserve">The following </w:t>
      </w:r>
      <w:r>
        <w:rPr>
          <w:rFonts w:ascii="Calibri" w:eastAsia="Times New Roman" w:hAnsi="Calibri" w:cs="Times New Roman"/>
          <w:color w:val="000000"/>
          <w:shd w:val="clear" w:color="auto" w:fill="FFFFFF"/>
          <w:lang w:eastAsia="zh-CN"/>
        </w:rPr>
        <w:t>queries</w:t>
      </w:r>
      <w:r w:rsidRPr="0085122E">
        <w:rPr>
          <w:rFonts w:ascii="Calibri" w:eastAsia="Times New Roman" w:hAnsi="Calibri" w:cs="Times New Roman"/>
          <w:color w:val="000000"/>
          <w:shd w:val="clear" w:color="auto" w:fill="FFFFFF"/>
          <w:lang w:eastAsia="zh-CN"/>
        </w:rPr>
        <w:t xml:space="preserve"> have been defined as the functions required to support the primary use case – a traffic stop. The client requests a vehicle registration query (RQ) based on the license plate number, the RQ message is sent to the message switch, the message switch sends query requests to </w:t>
      </w:r>
      <w:proofErr w:type="spellStart"/>
      <w:r w:rsidRPr="0085122E">
        <w:rPr>
          <w:rFonts w:ascii="Calibri" w:eastAsia="Times New Roman" w:hAnsi="Calibri" w:cs="Times New Roman"/>
          <w:color w:val="000000"/>
          <w:shd w:val="clear" w:color="auto" w:fill="FFFFFF"/>
          <w:lang w:eastAsia="zh-CN"/>
        </w:rPr>
        <w:t>Nlets</w:t>
      </w:r>
      <w:proofErr w:type="spellEnd"/>
      <w:r w:rsidRPr="0085122E">
        <w:rPr>
          <w:rFonts w:ascii="Calibri" w:eastAsia="Times New Roman" w:hAnsi="Calibri" w:cs="Times New Roman"/>
          <w:color w:val="000000"/>
          <w:shd w:val="clear" w:color="auto" w:fill="FFFFFF"/>
          <w:lang w:eastAsia="zh-CN"/>
        </w:rPr>
        <w:t xml:space="preserve">, NCIC and In-state vehicle data sources. The responses trigger additional queries based on information received for the original RQ. The client may also request queries based on the driver license (DQ) that can federate person related queries. These are listed in the priority order from </w:t>
      </w:r>
      <w:r>
        <w:rPr>
          <w:rFonts w:ascii="Calibri" w:eastAsia="Times New Roman" w:hAnsi="Calibri" w:cs="Times New Roman"/>
          <w:color w:val="000000"/>
          <w:shd w:val="clear" w:color="auto" w:fill="FFFFFF"/>
          <w:lang w:eastAsia="zh-CN"/>
        </w:rPr>
        <w:t>initial SME meetings</w:t>
      </w:r>
      <w:r w:rsidRPr="0085122E">
        <w:rPr>
          <w:iCs/>
        </w:rPr>
        <w:t xml:space="preserve"> </w:t>
      </w:r>
      <w:r w:rsidRPr="00486B0C">
        <w:rPr>
          <w:iCs/>
        </w:rPr>
        <w:t>and will addressed and included as total project resources allow</w:t>
      </w:r>
      <w:r w:rsidRPr="0085122E">
        <w:rPr>
          <w:rFonts w:ascii="Calibri" w:eastAsia="Times New Roman" w:hAnsi="Calibri" w:cs="Times New Roman"/>
          <w:color w:val="000000"/>
          <w:shd w:val="clear" w:color="auto" w:fill="FFFFFF"/>
          <w:lang w:eastAsia="zh-CN"/>
        </w:rPr>
        <w:t>. However, we have not had the opportunity to reengage the SME group, therefore these priorities may change.</w:t>
      </w:r>
    </w:p>
    <w:p w14:paraId="521676D5" w14:textId="45DBE3CC" w:rsidR="007161E5" w:rsidRDefault="007161E5" w:rsidP="00923711">
      <w:pPr>
        <w:pStyle w:val="ListParagraph"/>
        <w:numPr>
          <w:ilvl w:val="0"/>
          <w:numId w:val="10"/>
        </w:numPr>
        <w:spacing w:line="240" w:lineRule="auto"/>
        <w:rPr>
          <w:iCs/>
        </w:rPr>
      </w:pPr>
      <w:r>
        <w:rPr>
          <w:iCs/>
        </w:rPr>
        <w:t>Vehic</w:t>
      </w:r>
      <w:r w:rsidR="00923711">
        <w:rPr>
          <w:iCs/>
        </w:rPr>
        <w:t>l</w:t>
      </w:r>
      <w:r>
        <w:rPr>
          <w:iCs/>
        </w:rPr>
        <w:t>e Registration (RQ)</w:t>
      </w:r>
    </w:p>
    <w:p w14:paraId="5099784B" w14:textId="0A45738C" w:rsidR="007161E5" w:rsidRDefault="007161E5" w:rsidP="007161E5">
      <w:pPr>
        <w:pStyle w:val="ListParagraph"/>
        <w:numPr>
          <w:ilvl w:val="0"/>
          <w:numId w:val="10"/>
        </w:numPr>
        <w:spacing w:line="240" w:lineRule="auto"/>
        <w:rPr>
          <w:iCs/>
        </w:rPr>
      </w:pPr>
      <w:r>
        <w:rPr>
          <w:iCs/>
        </w:rPr>
        <w:t>Vehicle Query (QV)</w:t>
      </w:r>
    </w:p>
    <w:p w14:paraId="6706C877" w14:textId="0386191F" w:rsidR="007161E5" w:rsidRDefault="007161E5" w:rsidP="007161E5">
      <w:pPr>
        <w:pStyle w:val="ListParagraph"/>
        <w:numPr>
          <w:ilvl w:val="0"/>
          <w:numId w:val="10"/>
        </w:numPr>
        <w:spacing w:line="240" w:lineRule="auto"/>
        <w:rPr>
          <w:iCs/>
        </w:rPr>
      </w:pPr>
      <w:r>
        <w:rPr>
          <w:iCs/>
        </w:rPr>
        <w:t>Driver’s License (DQ)</w:t>
      </w:r>
    </w:p>
    <w:p w14:paraId="5AF8529C" w14:textId="6DC38EA9" w:rsidR="007161E5" w:rsidRDefault="007161E5" w:rsidP="007161E5">
      <w:pPr>
        <w:pStyle w:val="ListParagraph"/>
        <w:numPr>
          <w:ilvl w:val="0"/>
          <w:numId w:val="10"/>
        </w:numPr>
        <w:spacing w:line="240" w:lineRule="auto"/>
        <w:rPr>
          <w:iCs/>
        </w:rPr>
      </w:pPr>
      <w:r>
        <w:rPr>
          <w:iCs/>
        </w:rPr>
        <w:t>Person Query (QW)</w:t>
      </w:r>
    </w:p>
    <w:p w14:paraId="4A7E63B2" w14:textId="25360D33" w:rsidR="007161E5" w:rsidRDefault="007161E5" w:rsidP="007161E5">
      <w:pPr>
        <w:pStyle w:val="ListParagraph"/>
        <w:numPr>
          <w:ilvl w:val="0"/>
          <w:numId w:val="10"/>
        </w:numPr>
        <w:spacing w:line="240" w:lineRule="auto"/>
        <w:rPr>
          <w:iCs/>
        </w:rPr>
      </w:pPr>
      <w:r>
        <w:rPr>
          <w:iCs/>
        </w:rPr>
        <w:t>Gun Query (QG)</w:t>
      </w:r>
    </w:p>
    <w:p w14:paraId="0244D1EC" w14:textId="4933D468" w:rsidR="007161E5" w:rsidRDefault="007161E5" w:rsidP="007161E5">
      <w:pPr>
        <w:pStyle w:val="ListParagraph"/>
        <w:numPr>
          <w:ilvl w:val="0"/>
          <w:numId w:val="10"/>
        </w:numPr>
        <w:spacing w:line="240" w:lineRule="auto"/>
        <w:rPr>
          <w:iCs/>
        </w:rPr>
      </w:pPr>
      <w:r>
        <w:rPr>
          <w:iCs/>
        </w:rPr>
        <w:t>Boat Registration (BQ)</w:t>
      </w:r>
    </w:p>
    <w:p w14:paraId="25A5156E" w14:textId="1889D105" w:rsidR="007161E5" w:rsidRDefault="007161E5" w:rsidP="007161E5">
      <w:pPr>
        <w:pStyle w:val="ListParagraph"/>
        <w:numPr>
          <w:ilvl w:val="0"/>
          <w:numId w:val="10"/>
        </w:numPr>
        <w:spacing w:line="240" w:lineRule="auto"/>
        <w:rPr>
          <w:iCs/>
        </w:rPr>
      </w:pPr>
      <w:r>
        <w:rPr>
          <w:iCs/>
        </w:rPr>
        <w:t>Snowmobile Registration (SQ)</w:t>
      </w:r>
    </w:p>
    <w:p w14:paraId="64688381" w14:textId="61CB20B1" w:rsidR="007161E5" w:rsidRDefault="007161E5" w:rsidP="007161E5">
      <w:pPr>
        <w:pStyle w:val="ListParagraph"/>
        <w:numPr>
          <w:ilvl w:val="0"/>
          <w:numId w:val="10"/>
        </w:numPr>
        <w:spacing w:line="240" w:lineRule="auto"/>
        <w:rPr>
          <w:iCs/>
        </w:rPr>
      </w:pPr>
      <w:r>
        <w:rPr>
          <w:iCs/>
        </w:rPr>
        <w:t>Commercial Vehicle (AVQ)</w:t>
      </w:r>
    </w:p>
    <w:p w14:paraId="7A246888" w14:textId="70B92B5E" w:rsidR="007161E5" w:rsidRDefault="007161E5" w:rsidP="007161E5">
      <w:pPr>
        <w:pStyle w:val="ListParagraph"/>
        <w:numPr>
          <w:ilvl w:val="0"/>
          <w:numId w:val="10"/>
        </w:numPr>
        <w:spacing w:line="240" w:lineRule="auto"/>
        <w:rPr>
          <w:iCs/>
        </w:rPr>
      </w:pPr>
      <w:r>
        <w:rPr>
          <w:iCs/>
        </w:rPr>
        <w:t>Article (QA)</w:t>
      </w:r>
    </w:p>
    <w:p w14:paraId="48B206BC" w14:textId="41AAEE39" w:rsidR="007161E5" w:rsidRDefault="007161E5" w:rsidP="007161E5">
      <w:pPr>
        <w:pStyle w:val="ListParagraph"/>
        <w:numPr>
          <w:ilvl w:val="0"/>
          <w:numId w:val="10"/>
        </w:numPr>
        <w:spacing w:line="240" w:lineRule="auto"/>
        <w:rPr>
          <w:iCs/>
        </w:rPr>
      </w:pPr>
      <w:r>
        <w:rPr>
          <w:iCs/>
        </w:rPr>
        <w:t>State Criminal History (IQ/FQ)</w:t>
      </w:r>
    </w:p>
    <w:p w14:paraId="0AC1A385" w14:textId="269F6471" w:rsidR="007161E5" w:rsidRDefault="007161E5" w:rsidP="007161E5">
      <w:pPr>
        <w:pStyle w:val="ListParagraph"/>
        <w:numPr>
          <w:ilvl w:val="0"/>
          <w:numId w:val="10"/>
        </w:numPr>
        <w:spacing w:line="240" w:lineRule="auto"/>
        <w:rPr>
          <w:iCs/>
        </w:rPr>
      </w:pPr>
      <w:r>
        <w:rPr>
          <w:iCs/>
        </w:rPr>
        <w:t xml:space="preserve">III Criminal </w:t>
      </w:r>
      <w:r w:rsidR="00154198">
        <w:rPr>
          <w:iCs/>
        </w:rPr>
        <w:t>History</w:t>
      </w:r>
      <w:r>
        <w:rPr>
          <w:iCs/>
        </w:rPr>
        <w:t xml:space="preserve"> (QH/QR)</w:t>
      </w:r>
    </w:p>
    <w:p w14:paraId="5581D06E" w14:textId="6899951C" w:rsidR="007161E5" w:rsidRDefault="007161E5" w:rsidP="007161E5">
      <w:pPr>
        <w:pStyle w:val="ListParagraph"/>
        <w:numPr>
          <w:ilvl w:val="0"/>
          <w:numId w:val="10"/>
        </w:numPr>
        <w:spacing w:line="240" w:lineRule="auto"/>
        <w:rPr>
          <w:iCs/>
        </w:rPr>
      </w:pPr>
      <w:r>
        <w:rPr>
          <w:iCs/>
        </w:rPr>
        <w:t>National Sex Offender (NSOR)</w:t>
      </w:r>
    </w:p>
    <w:p w14:paraId="7A74A98E" w14:textId="1D521D37" w:rsidR="007161E5" w:rsidRDefault="007161E5" w:rsidP="007161E5">
      <w:pPr>
        <w:pStyle w:val="ListParagraph"/>
        <w:numPr>
          <w:ilvl w:val="0"/>
          <w:numId w:val="10"/>
        </w:numPr>
        <w:spacing w:line="240" w:lineRule="auto"/>
        <w:rPr>
          <w:iCs/>
        </w:rPr>
      </w:pPr>
      <w:r>
        <w:rPr>
          <w:iCs/>
        </w:rPr>
        <w:t>Protection Order</w:t>
      </w:r>
    </w:p>
    <w:p w14:paraId="71A77745" w14:textId="188B0C66" w:rsidR="00130091" w:rsidRDefault="00B31F41" w:rsidP="007161E5">
      <w:pPr>
        <w:pStyle w:val="ListParagraph"/>
        <w:numPr>
          <w:ilvl w:val="0"/>
          <w:numId w:val="10"/>
        </w:numPr>
        <w:spacing w:line="240" w:lineRule="auto"/>
        <w:rPr>
          <w:iCs/>
        </w:rPr>
      </w:pPr>
      <w:r>
        <w:rPr>
          <w:iCs/>
        </w:rPr>
        <w:t>Wanted P</w:t>
      </w:r>
      <w:r w:rsidR="00130091">
        <w:rPr>
          <w:iCs/>
        </w:rPr>
        <w:t>erson</w:t>
      </w:r>
      <w:r>
        <w:rPr>
          <w:iCs/>
        </w:rPr>
        <w:t>s</w:t>
      </w:r>
    </w:p>
    <w:p w14:paraId="2EBCD55D" w14:textId="56F41A12" w:rsidR="007161E5" w:rsidRDefault="007161E5" w:rsidP="007161E5">
      <w:pPr>
        <w:pStyle w:val="ListParagraph"/>
        <w:numPr>
          <w:ilvl w:val="0"/>
          <w:numId w:val="10"/>
        </w:numPr>
        <w:spacing w:line="240" w:lineRule="auto"/>
        <w:rPr>
          <w:iCs/>
        </w:rPr>
      </w:pPr>
      <w:r>
        <w:rPr>
          <w:iCs/>
        </w:rPr>
        <w:t xml:space="preserve">Order of Arrest </w:t>
      </w:r>
    </w:p>
    <w:p w14:paraId="723784F2" w14:textId="29675130" w:rsidR="007161E5" w:rsidRDefault="007161E5" w:rsidP="007161E5">
      <w:pPr>
        <w:pStyle w:val="ListParagraph"/>
        <w:numPr>
          <w:ilvl w:val="0"/>
          <w:numId w:val="10"/>
        </w:numPr>
        <w:spacing w:line="240" w:lineRule="auto"/>
        <w:rPr>
          <w:iCs/>
        </w:rPr>
      </w:pPr>
      <w:r>
        <w:rPr>
          <w:iCs/>
        </w:rPr>
        <w:t>Missing Person</w:t>
      </w:r>
      <w:r w:rsidR="00B31F41">
        <w:rPr>
          <w:iCs/>
        </w:rPr>
        <w:t>s</w:t>
      </w:r>
    </w:p>
    <w:p w14:paraId="6D98FC94" w14:textId="67B7365E" w:rsidR="007161E5" w:rsidRDefault="007161E5" w:rsidP="007161E5">
      <w:pPr>
        <w:pStyle w:val="ListParagraph"/>
        <w:numPr>
          <w:ilvl w:val="0"/>
          <w:numId w:val="10"/>
        </w:numPr>
        <w:spacing w:line="240" w:lineRule="auto"/>
        <w:rPr>
          <w:iCs/>
        </w:rPr>
      </w:pPr>
      <w:r>
        <w:rPr>
          <w:iCs/>
        </w:rPr>
        <w:t>Identity Theft</w:t>
      </w:r>
    </w:p>
    <w:p w14:paraId="2F86F6CF" w14:textId="7AADA5D0" w:rsidR="007161E5" w:rsidRPr="007161E5" w:rsidRDefault="007161E5" w:rsidP="007161E5">
      <w:pPr>
        <w:pStyle w:val="ListParagraph"/>
        <w:numPr>
          <w:ilvl w:val="0"/>
          <w:numId w:val="10"/>
        </w:numPr>
        <w:spacing w:line="240" w:lineRule="auto"/>
        <w:rPr>
          <w:iCs/>
        </w:rPr>
      </w:pPr>
      <w:r>
        <w:rPr>
          <w:iCs/>
        </w:rPr>
        <w:t>Supervised Release</w:t>
      </w:r>
    </w:p>
    <w:p w14:paraId="388BF048" w14:textId="59D97C82" w:rsidR="008B46DD" w:rsidRPr="00CF0B69" w:rsidRDefault="0035043D" w:rsidP="0063193A">
      <w:pPr>
        <w:spacing w:line="240" w:lineRule="auto"/>
        <w:rPr>
          <w:iCs/>
          <w:u w:val="single"/>
        </w:rPr>
      </w:pPr>
      <w:r w:rsidRPr="00CF0B69">
        <w:rPr>
          <w:iCs/>
          <w:u w:val="single"/>
        </w:rPr>
        <w:t>Key Deliverables</w:t>
      </w:r>
    </w:p>
    <w:p w14:paraId="7517ED18" w14:textId="1A777A09" w:rsidR="0035043D" w:rsidRDefault="00CF0B69" w:rsidP="0063193A">
      <w:pPr>
        <w:pStyle w:val="ListParagraph"/>
        <w:numPr>
          <w:ilvl w:val="0"/>
          <w:numId w:val="9"/>
        </w:numPr>
        <w:spacing w:after="0" w:line="240" w:lineRule="auto"/>
      </w:pPr>
      <w:r>
        <w:t>OSMS (broker)</w:t>
      </w:r>
    </w:p>
    <w:p w14:paraId="378EA7FB" w14:textId="77777777" w:rsidR="009D6CD5" w:rsidRDefault="009D6CD5">
      <w:pPr>
        <w:pStyle w:val="ListParagraph"/>
        <w:numPr>
          <w:ilvl w:val="1"/>
          <w:numId w:val="9"/>
        </w:numPr>
        <w:spacing w:after="0" w:line="240" w:lineRule="auto"/>
      </w:pPr>
      <w:r>
        <w:t>Logging and audit reporting</w:t>
      </w:r>
    </w:p>
    <w:p w14:paraId="70C77BD3" w14:textId="011D0B97" w:rsidR="009D6CD5" w:rsidRDefault="009D6CD5">
      <w:pPr>
        <w:pStyle w:val="ListParagraph"/>
        <w:numPr>
          <w:ilvl w:val="1"/>
          <w:numId w:val="9"/>
        </w:numPr>
        <w:spacing w:after="0" w:line="240" w:lineRule="auto"/>
      </w:pPr>
      <w:r>
        <w:t>Message lookup</w:t>
      </w:r>
    </w:p>
    <w:p w14:paraId="76CF131C" w14:textId="111E8A86" w:rsidR="009D6CD5" w:rsidRDefault="009D6CD5">
      <w:pPr>
        <w:pStyle w:val="ListParagraph"/>
        <w:numPr>
          <w:ilvl w:val="1"/>
          <w:numId w:val="9"/>
        </w:numPr>
        <w:spacing w:after="0" w:line="240" w:lineRule="auto"/>
      </w:pPr>
      <w:r>
        <w:t>Alerts</w:t>
      </w:r>
    </w:p>
    <w:p w14:paraId="5BB4F698" w14:textId="3D5EB85E" w:rsidR="009D6CD5" w:rsidRDefault="009D6CD5">
      <w:pPr>
        <w:pStyle w:val="ListParagraph"/>
        <w:numPr>
          <w:ilvl w:val="1"/>
          <w:numId w:val="9"/>
        </w:numPr>
        <w:spacing w:after="0" w:line="240" w:lineRule="auto"/>
      </w:pPr>
      <w:r>
        <w:t>Message key configuration</w:t>
      </w:r>
    </w:p>
    <w:p w14:paraId="4FD51A4C" w14:textId="43E35467" w:rsidR="009D6CD5" w:rsidRDefault="009D6CD5">
      <w:pPr>
        <w:pStyle w:val="ListParagraph"/>
        <w:numPr>
          <w:ilvl w:val="1"/>
          <w:numId w:val="9"/>
        </w:numPr>
        <w:spacing w:after="0" w:line="240" w:lineRule="auto"/>
      </w:pPr>
      <w:r>
        <w:t>User configuration</w:t>
      </w:r>
    </w:p>
    <w:p w14:paraId="29C9F5B1" w14:textId="752D14B9" w:rsidR="009D6CD5" w:rsidRDefault="009D6CD5">
      <w:pPr>
        <w:pStyle w:val="ListParagraph"/>
        <w:numPr>
          <w:ilvl w:val="1"/>
          <w:numId w:val="9"/>
        </w:numPr>
        <w:spacing w:after="0" w:line="240" w:lineRule="auto"/>
      </w:pPr>
      <w:r>
        <w:t>Device configuration</w:t>
      </w:r>
    </w:p>
    <w:p w14:paraId="0329C9BD" w14:textId="4C383D68" w:rsidR="009D6CD5" w:rsidRDefault="009D6CD5">
      <w:pPr>
        <w:pStyle w:val="ListParagraph"/>
        <w:numPr>
          <w:ilvl w:val="1"/>
          <w:numId w:val="9"/>
        </w:numPr>
        <w:spacing w:after="0" w:line="240" w:lineRule="auto"/>
      </w:pPr>
      <w:r>
        <w:t>Help file configuration</w:t>
      </w:r>
    </w:p>
    <w:p w14:paraId="0D8F49C1" w14:textId="19B8039F" w:rsidR="00CF0B69" w:rsidRDefault="00CF0B69">
      <w:pPr>
        <w:pStyle w:val="ListParagraph"/>
        <w:numPr>
          <w:ilvl w:val="0"/>
          <w:numId w:val="9"/>
        </w:numPr>
        <w:spacing w:after="0" w:line="240" w:lineRule="auto"/>
      </w:pPr>
      <w:r>
        <w:t>Authentication and authorization</w:t>
      </w:r>
    </w:p>
    <w:p w14:paraId="7A6A3229" w14:textId="5B70109A" w:rsidR="00CF0B69" w:rsidRDefault="00CF0B69">
      <w:pPr>
        <w:pStyle w:val="ListParagraph"/>
        <w:numPr>
          <w:ilvl w:val="0"/>
          <w:numId w:val="9"/>
        </w:numPr>
        <w:spacing w:after="0" w:line="240" w:lineRule="auto"/>
      </w:pPr>
      <w:r>
        <w:t>Client software</w:t>
      </w:r>
      <w:r w:rsidR="007F5B48">
        <w:t xml:space="preserve"> (to be provided by resources external to the project)</w:t>
      </w:r>
    </w:p>
    <w:p w14:paraId="6FF0C9F5" w14:textId="74D2616B" w:rsidR="00CF0B69" w:rsidRDefault="00CF0B69">
      <w:pPr>
        <w:pStyle w:val="ListParagraph"/>
        <w:numPr>
          <w:ilvl w:val="0"/>
          <w:numId w:val="9"/>
        </w:numPr>
        <w:spacing w:after="0" w:line="240" w:lineRule="auto"/>
      </w:pPr>
      <w:proofErr w:type="spellStart"/>
      <w:r>
        <w:t>Nlets</w:t>
      </w:r>
      <w:proofErr w:type="spellEnd"/>
      <w:r>
        <w:t xml:space="preserve"> interface</w:t>
      </w:r>
    </w:p>
    <w:p w14:paraId="41070152" w14:textId="1DAB1004" w:rsidR="00CF0B69" w:rsidRDefault="00CF0B69">
      <w:pPr>
        <w:pStyle w:val="ListParagraph"/>
        <w:numPr>
          <w:ilvl w:val="0"/>
          <w:numId w:val="9"/>
        </w:numPr>
        <w:spacing w:after="0" w:line="240" w:lineRule="auto"/>
      </w:pPr>
      <w:r>
        <w:lastRenderedPageBreak/>
        <w:t>NCIC interface</w:t>
      </w:r>
    </w:p>
    <w:p w14:paraId="3F8648FE" w14:textId="727499B4" w:rsidR="00CF0B69" w:rsidRDefault="00CF0B69">
      <w:pPr>
        <w:pStyle w:val="ListParagraph"/>
        <w:numPr>
          <w:ilvl w:val="0"/>
          <w:numId w:val="9"/>
        </w:numPr>
        <w:spacing w:after="0" w:line="240" w:lineRule="auto"/>
      </w:pPr>
      <w:r>
        <w:t xml:space="preserve">State </w:t>
      </w:r>
      <w:proofErr w:type="spellStart"/>
      <w:r>
        <w:t>Hotfile</w:t>
      </w:r>
      <w:proofErr w:type="spellEnd"/>
      <w:r>
        <w:t xml:space="preserve"> interface</w:t>
      </w:r>
    </w:p>
    <w:p w14:paraId="469237D4" w14:textId="0FBE01AB" w:rsidR="00CF0B69" w:rsidRDefault="00CF0B69">
      <w:pPr>
        <w:pStyle w:val="ListParagraph"/>
        <w:numPr>
          <w:ilvl w:val="0"/>
          <w:numId w:val="9"/>
        </w:numPr>
        <w:spacing w:after="0" w:line="240" w:lineRule="auto"/>
      </w:pPr>
      <w:r>
        <w:t>State Driver interface</w:t>
      </w:r>
    </w:p>
    <w:p w14:paraId="54BDC867" w14:textId="0752C654" w:rsidR="00CF0B69" w:rsidRDefault="00CF0B69">
      <w:pPr>
        <w:pStyle w:val="ListParagraph"/>
        <w:numPr>
          <w:ilvl w:val="0"/>
          <w:numId w:val="9"/>
        </w:numPr>
        <w:spacing w:after="0" w:line="240" w:lineRule="auto"/>
      </w:pPr>
      <w:r>
        <w:t>State Vehicle interface</w:t>
      </w:r>
    </w:p>
    <w:p w14:paraId="1D8DA24C" w14:textId="77777777" w:rsidR="00CF0B69" w:rsidRDefault="00CF0B69">
      <w:pPr>
        <w:spacing w:after="0" w:line="240" w:lineRule="auto"/>
      </w:pPr>
    </w:p>
    <w:p w14:paraId="66FC09D5" w14:textId="0CE97E9D" w:rsidR="008F7430" w:rsidRDefault="008F7430">
      <w:pPr>
        <w:spacing w:after="0" w:line="240" w:lineRule="auto"/>
        <w:rPr>
          <w:u w:val="single"/>
        </w:rPr>
      </w:pPr>
      <w:r w:rsidRPr="00CF0B69">
        <w:rPr>
          <w:u w:val="single"/>
        </w:rPr>
        <w:t>References</w:t>
      </w:r>
    </w:p>
    <w:tbl>
      <w:tblPr>
        <w:tblStyle w:val="TableGrid"/>
        <w:tblW w:w="10278" w:type="dxa"/>
        <w:tblLayout w:type="fixed"/>
        <w:tblLook w:val="04A0" w:firstRow="1" w:lastRow="0" w:firstColumn="1" w:lastColumn="0" w:noHBand="0" w:noVBand="1"/>
      </w:tblPr>
      <w:tblGrid>
        <w:gridCol w:w="2898"/>
        <w:gridCol w:w="7380"/>
      </w:tblGrid>
      <w:tr w:rsidR="00732928" w:rsidRPr="001A0A20" w14:paraId="3058E174" w14:textId="77777777" w:rsidTr="0063193A">
        <w:trPr>
          <w:trHeight w:val="422"/>
        </w:trPr>
        <w:tc>
          <w:tcPr>
            <w:tcW w:w="2898" w:type="dxa"/>
          </w:tcPr>
          <w:p w14:paraId="15EF532E" w14:textId="4BDD1998" w:rsidR="00732928" w:rsidRPr="00CA36F6" w:rsidRDefault="00732928">
            <w:r>
              <w:t xml:space="preserve">CJIS </w:t>
            </w:r>
            <w:r w:rsidR="00154198">
              <w:t>Security</w:t>
            </w:r>
            <w:r>
              <w:t xml:space="preserve"> Policy</w:t>
            </w:r>
          </w:p>
        </w:tc>
        <w:tc>
          <w:tcPr>
            <w:tcW w:w="7380" w:type="dxa"/>
          </w:tcPr>
          <w:p w14:paraId="1956C1E3" w14:textId="3C05F522" w:rsidR="00732928" w:rsidRPr="00CA36F6" w:rsidRDefault="00A90D85">
            <w:hyperlink r:id="rId20" w:history="1">
              <w:r w:rsidR="00732928" w:rsidRPr="00147B8A">
                <w:rPr>
                  <w:rStyle w:val="Hyperlink"/>
                </w:rPr>
                <w:t>https://www.fbi.gov/file-repository/cjis-security-policy-v5_5_20160601-2-1.pdf</w:t>
              </w:r>
            </w:hyperlink>
            <w:r w:rsidR="00732928">
              <w:t xml:space="preserve"> </w:t>
            </w:r>
          </w:p>
        </w:tc>
      </w:tr>
      <w:tr w:rsidR="0063193A" w:rsidRPr="001A0A20" w14:paraId="4E856C01" w14:textId="77777777" w:rsidTr="00CA36F6">
        <w:tc>
          <w:tcPr>
            <w:tcW w:w="2898" w:type="dxa"/>
          </w:tcPr>
          <w:p w14:paraId="10FA2F54" w14:textId="77777777" w:rsidR="00CA36F6" w:rsidRPr="00CA36F6" w:rsidRDefault="00CA36F6" w:rsidP="0063193A">
            <w:proofErr w:type="spellStart"/>
            <w:r w:rsidRPr="00CA36F6">
              <w:t>Nlets</w:t>
            </w:r>
            <w:proofErr w:type="spellEnd"/>
            <w:r w:rsidRPr="00CA36F6">
              <w:t xml:space="preserve"> File Reference Card</w:t>
            </w:r>
          </w:p>
        </w:tc>
        <w:tc>
          <w:tcPr>
            <w:tcW w:w="7380" w:type="dxa"/>
          </w:tcPr>
          <w:p w14:paraId="68F65E1D" w14:textId="77777777" w:rsidR="00CA36F6" w:rsidRPr="00CA36F6" w:rsidRDefault="00CA36F6">
            <w:r w:rsidRPr="00CA36F6">
              <w:t xml:space="preserve"> </w:t>
            </w:r>
            <w:hyperlink r:id="rId21" w:history="1">
              <w:r w:rsidRPr="00CA36F6">
                <w:rPr>
                  <w:rStyle w:val="Hyperlink"/>
                </w:rPr>
                <w:t>https://www.nlets.org/nlets-resources/library?a=downloadRaw&amp;documentid=98232c82-0451-11e3-bd4a-00155d003202</w:t>
              </w:r>
            </w:hyperlink>
            <w:r w:rsidRPr="00CA36F6">
              <w:t xml:space="preserve"> </w:t>
            </w:r>
          </w:p>
        </w:tc>
      </w:tr>
      <w:tr w:rsidR="00CA36F6" w:rsidRPr="001A0A20" w14:paraId="430D0AAD" w14:textId="77777777" w:rsidTr="00CA36F6">
        <w:trPr>
          <w:trHeight w:val="548"/>
        </w:trPr>
        <w:tc>
          <w:tcPr>
            <w:tcW w:w="2898" w:type="dxa"/>
          </w:tcPr>
          <w:p w14:paraId="6F8D4AA9" w14:textId="77777777" w:rsidR="00CA36F6" w:rsidRPr="00CA36F6" w:rsidRDefault="00CA36F6" w:rsidP="0063193A">
            <w:proofErr w:type="spellStart"/>
            <w:r w:rsidRPr="00CA36F6">
              <w:t>Nlets</w:t>
            </w:r>
            <w:proofErr w:type="spellEnd"/>
            <w:r w:rsidRPr="00CA36F6">
              <w:t xml:space="preserve"> Wiki</w:t>
            </w:r>
          </w:p>
        </w:tc>
        <w:tc>
          <w:tcPr>
            <w:tcW w:w="7380" w:type="dxa"/>
          </w:tcPr>
          <w:p w14:paraId="1A762F9B" w14:textId="77777777" w:rsidR="00CA36F6" w:rsidRPr="00CA36F6" w:rsidRDefault="00CA36F6">
            <w:r w:rsidRPr="00CA36F6">
              <w:t xml:space="preserve"> </w:t>
            </w:r>
            <w:hyperlink r:id="rId22" w:history="1">
              <w:r w:rsidRPr="00CA36F6">
                <w:rPr>
                  <w:rStyle w:val="Hyperlink"/>
                </w:rPr>
                <w:t>http://wiki.nlets.org/index.php/Contents</w:t>
              </w:r>
            </w:hyperlink>
            <w:r w:rsidRPr="00CA36F6">
              <w:t xml:space="preserve"> </w:t>
            </w:r>
          </w:p>
        </w:tc>
      </w:tr>
      <w:tr w:rsidR="00CA36F6" w:rsidRPr="001A0A20" w14:paraId="130FA24B" w14:textId="77777777" w:rsidTr="00CA36F6">
        <w:tc>
          <w:tcPr>
            <w:tcW w:w="2898" w:type="dxa"/>
          </w:tcPr>
          <w:p w14:paraId="665F5F9E" w14:textId="4A247C7A" w:rsidR="00CA36F6" w:rsidRPr="00CA36F6" w:rsidRDefault="00CA36F6" w:rsidP="0063193A">
            <w:pPr>
              <w:rPr>
                <w:rFonts w:eastAsia="Times New Roman" w:cs="Times New Roman"/>
                <w:lang w:eastAsia="zh-CN"/>
              </w:rPr>
            </w:pPr>
            <w:r w:rsidRPr="00CA36F6">
              <w:rPr>
                <w:rFonts w:eastAsia="Times New Roman" w:cs="Times New Roman"/>
                <w:lang w:eastAsia="zh-CN"/>
              </w:rPr>
              <w:t>Overview of Criminal Justice Information Systems</w:t>
            </w:r>
          </w:p>
        </w:tc>
        <w:tc>
          <w:tcPr>
            <w:tcW w:w="7380" w:type="dxa"/>
          </w:tcPr>
          <w:p w14:paraId="73E42941" w14:textId="77777777" w:rsidR="00CA36F6" w:rsidRPr="00CA36F6" w:rsidRDefault="00CA36F6">
            <w:r w:rsidRPr="00CA36F6">
              <w:rPr>
                <w:rFonts w:eastAsia="Times New Roman" w:cs="Times New Roman"/>
                <w:lang w:eastAsia="zh-CN"/>
              </w:rPr>
              <w:t xml:space="preserve"> </w:t>
            </w:r>
            <w:hyperlink r:id="rId23" w:history="1">
              <w:r w:rsidRPr="00CA36F6">
                <w:rPr>
                  <w:rStyle w:val="Hyperlink"/>
                </w:rPr>
                <w:t>http://www.cfp2000.org/papers/dempsey.pdf</w:t>
              </w:r>
            </w:hyperlink>
          </w:p>
        </w:tc>
      </w:tr>
      <w:tr w:rsidR="00CA36F6" w:rsidRPr="001A0A20" w14:paraId="53DB8043" w14:textId="77777777" w:rsidTr="00CA36F6">
        <w:trPr>
          <w:trHeight w:val="521"/>
        </w:trPr>
        <w:tc>
          <w:tcPr>
            <w:tcW w:w="2898" w:type="dxa"/>
          </w:tcPr>
          <w:p w14:paraId="59D1DE80" w14:textId="77777777" w:rsidR="00CA36F6" w:rsidRPr="00CA36F6" w:rsidRDefault="00CA36F6" w:rsidP="0063193A">
            <w:r w:rsidRPr="00CA36F6">
              <w:t>NY State IEPDs</w:t>
            </w:r>
          </w:p>
        </w:tc>
        <w:tc>
          <w:tcPr>
            <w:tcW w:w="7380" w:type="dxa"/>
          </w:tcPr>
          <w:p w14:paraId="6351CABC" w14:textId="77777777" w:rsidR="00CA36F6" w:rsidRPr="00CA36F6" w:rsidRDefault="00CA36F6">
            <w:r w:rsidRPr="00CA36F6">
              <w:t xml:space="preserve"> </w:t>
            </w:r>
            <w:hyperlink r:id="rId24" w:history="1">
              <w:r w:rsidRPr="00CA36F6">
                <w:rPr>
                  <w:rStyle w:val="Hyperlink"/>
                </w:rPr>
                <w:t>https://troopers.ny.gov/IEPD/</w:t>
              </w:r>
            </w:hyperlink>
            <w:r w:rsidRPr="00CA36F6">
              <w:t xml:space="preserve"> - some IEPDs that we may find useful</w:t>
            </w:r>
          </w:p>
        </w:tc>
      </w:tr>
      <w:tr w:rsidR="00CA36F6" w:rsidRPr="001A0A20" w14:paraId="01A77D94" w14:textId="77777777" w:rsidTr="00CA36F6">
        <w:trPr>
          <w:trHeight w:val="593"/>
        </w:trPr>
        <w:tc>
          <w:tcPr>
            <w:tcW w:w="2898" w:type="dxa"/>
          </w:tcPr>
          <w:p w14:paraId="26D46EBF" w14:textId="77777777" w:rsidR="00CA36F6" w:rsidRPr="0063193A" w:rsidRDefault="00CA36F6" w:rsidP="0063193A">
            <w:r w:rsidRPr="00CA36F6">
              <w:t>XML Specification for Interstate Rap Sheets</w:t>
            </w:r>
          </w:p>
        </w:tc>
        <w:tc>
          <w:tcPr>
            <w:tcW w:w="7380" w:type="dxa"/>
          </w:tcPr>
          <w:p w14:paraId="3EA95826" w14:textId="77777777" w:rsidR="00CA36F6" w:rsidRPr="00CA36F6" w:rsidRDefault="00CA36F6">
            <w:r w:rsidRPr="00CA36F6">
              <w:t xml:space="preserve"> </w:t>
            </w:r>
            <w:hyperlink r:id="rId25" w:history="1">
              <w:r w:rsidRPr="00CA36F6">
                <w:rPr>
                  <w:rStyle w:val="Hyperlink"/>
                </w:rPr>
                <w:t>https://it.ojp.gov/NISS/iepd/402</w:t>
              </w:r>
            </w:hyperlink>
          </w:p>
        </w:tc>
      </w:tr>
      <w:tr w:rsidR="00CA36F6" w:rsidRPr="001A0A20" w14:paraId="6F2560E6" w14:textId="77777777" w:rsidTr="00CA36F6">
        <w:trPr>
          <w:trHeight w:val="539"/>
        </w:trPr>
        <w:tc>
          <w:tcPr>
            <w:tcW w:w="2898" w:type="dxa"/>
          </w:tcPr>
          <w:p w14:paraId="11894D18" w14:textId="77777777" w:rsidR="00CA36F6" w:rsidRPr="00CA36F6" w:rsidRDefault="00CA36F6" w:rsidP="0063193A">
            <w:r w:rsidRPr="00CA36F6">
              <w:t>2003 XML Rap Sheet spec</w:t>
            </w:r>
          </w:p>
        </w:tc>
        <w:tc>
          <w:tcPr>
            <w:tcW w:w="7380" w:type="dxa"/>
          </w:tcPr>
          <w:p w14:paraId="5B5F3948" w14:textId="77777777" w:rsidR="00CA36F6" w:rsidRPr="00CA36F6" w:rsidRDefault="00CA36F6">
            <w:r w:rsidRPr="00CA36F6">
              <w:t xml:space="preserve"> </w:t>
            </w:r>
            <w:hyperlink r:id="rId26" w:history="1">
              <w:r w:rsidRPr="00CA36F6">
                <w:rPr>
                  <w:rStyle w:val="Hyperlink"/>
                </w:rPr>
                <w:t>https://it.ojp.gov/NISS/Downloads/IEPD/177</w:t>
              </w:r>
            </w:hyperlink>
          </w:p>
        </w:tc>
      </w:tr>
      <w:tr w:rsidR="00CA36F6" w:rsidRPr="001A0A20" w14:paraId="50B832A9" w14:textId="77777777" w:rsidTr="00CA36F6">
        <w:trPr>
          <w:trHeight w:val="827"/>
        </w:trPr>
        <w:tc>
          <w:tcPr>
            <w:tcW w:w="2898" w:type="dxa"/>
          </w:tcPr>
          <w:p w14:paraId="080342B5" w14:textId="77777777" w:rsidR="00CA36F6" w:rsidRPr="00CA36F6" w:rsidRDefault="00CA36F6" w:rsidP="0063193A">
            <w:r w:rsidRPr="00CA36F6">
              <w:t>Driver name search IEPD</w:t>
            </w:r>
          </w:p>
        </w:tc>
        <w:tc>
          <w:tcPr>
            <w:tcW w:w="7380" w:type="dxa"/>
          </w:tcPr>
          <w:p w14:paraId="0022C3A5" w14:textId="4F969EAF" w:rsidR="00CA36F6" w:rsidRPr="00CA36F6" w:rsidRDefault="00A90D85">
            <w:hyperlink r:id="rId27" w:history="1">
              <w:r w:rsidR="00CA36F6" w:rsidRPr="00CA36F6">
                <w:rPr>
                  <w:rStyle w:val="Hyperlink"/>
                </w:rPr>
                <w:t>https://niem.gtri.gatech.edu/niemtools/iepdt/display/container.iepd?ref=g3oAo%2F%2BHUeI%3D</w:t>
              </w:r>
            </w:hyperlink>
          </w:p>
        </w:tc>
      </w:tr>
      <w:tr w:rsidR="00CA36F6" w:rsidRPr="001A0A20" w14:paraId="3BECD0CE" w14:textId="77777777" w:rsidTr="00CA36F6">
        <w:trPr>
          <w:trHeight w:val="656"/>
        </w:trPr>
        <w:tc>
          <w:tcPr>
            <w:tcW w:w="2898" w:type="dxa"/>
          </w:tcPr>
          <w:p w14:paraId="457C4D32" w14:textId="77777777" w:rsidR="00CA36F6" w:rsidRPr="00CA36F6" w:rsidRDefault="00CA36F6" w:rsidP="0063193A">
            <w:r w:rsidRPr="00CA36F6">
              <w:t>Message switch diagram</w:t>
            </w:r>
          </w:p>
        </w:tc>
        <w:tc>
          <w:tcPr>
            <w:tcW w:w="7380" w:type="dxa"/>
          </w:tcPr>
          <w:p w14:paraId="4CAA4A2F" w14:textId="504E159C" w:rsidR="00CA36F6" w:rsidRPr="00CA36F6" w:rsidRDefault="002A10DA">
            <w:hyperlink r:id="rId28" w:history="1">
              <w:r w:rsidR="00CA36F6" w:rsidRPr="00CA36F6">
                <w:rPr>
                  <w:rStyle w:val="Hyperlink"/>
                </w:rPr>
                <w:t>https://sgi1.sharepoint.com/SEARCHDocumentLibrary/OSMS%20High%20Level%20Diagram.vsdx?d=w87073ee4fd4846ea945813e948f1b839</w:t>
              </w:r>
            </w:hyperlink>
            <w:r w:rsidR="00CA36F6" w:rsidRPr="00CA36F6">
              <w:t xml:space="preserve"> </w:t>
            </w:r>
          </w:p>
        </w:tc>
      </w:tr>
      <w:tr w:rsidR="00CA36F6" w:rsidRPr="001A0A20" w14:paraId="1B6B48F0" w14:textId="77777777" w:rsidTr="00CA36F6">
        <w:tc>
          <w:tcPr>
            <w:tcW w:w="2898" w:type="dxa"/>
          </w:tcPr>
          <w:p w14:paraId="07133F9D" w14:textId="77777777" w:rsidR="00CA36F6" w:rsidRPr="00CA36F6" w:rsidRDefault="00CA36F6" w:rsidP="0063193A">
            <w:r w:rsidRPr="00CA36F6">
              <w:t>Federated queries spreadsheet</w:t>
            </w:r>
          </w:p>
        </w:tc>
        <w:tc>
          <w:tcPr>
            <w:tcW w:w="7380" w:type="dxa"/>
          </w:tcPr>
          <w:p w14:paraId="087C162C" w14:textId="56387E32" w:rsidR="00CA36F6" w:rsidRPr="00CA36F6" w:rsidRDefault="002A10DA">
            <w:hyperlink r:id="rId29" w:history="1">
              <w:r w:rsidR="00CA36F6" w:rsidRPr="00CA36F6">
                <w:rPr>
                  <w:rStyle w:val="Hyperlink"/>
                </w:rPr>
                <w:t>https://sgi1.sharepoint.com/SEARCHDocumentLibrary/OSMSFederatedQueries.xlsx?d=wd31246330cee47d9a5516ef1582e6dba</w:t>
              </w:r>
            </w:hyperlink>
            <w:r w:rsidR="00CA36F6" w:rsidRPr="00CA36F6">
              <w:t xml:space="preserve"> </w:t>
            </w:r>
          </w:p>
        </w:tc>
      </w:tr>
      <w:tr w:rsidR="00CA36F6" w:rsidRPr="00A81684" w14:paraId="2DD5A9A3" w14:textId="77777777" w:rsidTr="00CA36F6">
        <w:tc>
          <w:tcPr>
            <w:tcW w:w="2898" w:type="dxa"/>
          </w:tcPr>
          <w:p w14:paraId="7DD9E671" w14:textId="77777777" w:rsidR="00CA36F6" w:rsidRPr="00CA36F6" w:rsidRDefault="00CA36F6" w:rsidP="0063193A">
            <w:r w:rsidRPr="00CA36F6">
              <w:t>High-level BPDD</w:t>
            </w:r>
          </w:p>
        </w:tc>
        <w:tc>
          <w:tcPr>
            <w:tcW w:w="7380" w:type="dxa"/>
          </w:tcPr>
          <w:p w14:paraId="2B6A734A" w14:textId="21EE8386" w:rsidR="00CA36F6" w:rsidRPr="00CA36F6" w:rsidRDefault="002A10DA">
            <w:hyperlink r:id="rId30" w:history="1">
              <w:r w:rsidR="00CA36F6" w:rsidRPr="00CA36F6">
                <w:rPr>
                  <w:rStyle w:val="Hyperlink"/>
                </w:rPr>
                <w:t>https://sgi1.sharepoint.com/SEARCHDocumentLibrary/OSMS_BPDD_v_1.0.0.docx?d=w23735240cb2447728e1fc1073d637dcd</w:t>
              </w:r>
            </w:hyperlink>
            <w:r w:rsidR="00CA36F6" w:rsidRPr="00CA36F6">
              <w:t xml:space="preserve"> </w:t>
            </w:r>
          </w:p>
        </w:tc>
      </w:tr>
    </w:tbl>
    <w:p w14:paraId="43BD97A7" w14:textId="1D3B8F6E" w:rsidR="00052FA0" w:rsidRPr="00A81684" w:rsidRDefault="00052FA0" w:rsidP="0063193A">
      <w:pPr>
        <w:spacing w:after="0" w:line="240" w:lineRule="auto"/>
      </w:pPr>
    </w:p>
    <w:sectPr w:rsidR="00052FA0" w:rsidRPr="00A816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hael Jacobson" w:date="2018-01-17T09:39:00Z" w:initials="MJ">
    <w:p w14:paraId="020A24E1" w14:textId="356D2FC3" w:rsidR="0085122E" w:rsidRDefault="0085122E">
      <w:pPr>
        <w:pStyle w:val="CommentText"/>
      </w:pPr>
      <w:r>
        <w:rPr>
          <w:rStyle w:val="CommentReference"/>
        </w:rPr>
        <w:annotationRef/>
      </w:r>
      <w:r>
        <w:t xml:space="preserve">Not sure if this is still out of scope for the project – it is for SEARCH, but are we going to have </w:t>
      </w:r>
      <w:proofErr w:type="spellStart"/>
      <w:r>
        <w:t>Innovatio</w:t>
      </w:r>
      <w:proofErr w:type="spellEnd"/>
      <w:r>
        <w:t xml:space="preserve"> work on client software?</w:t>
      </w:r>
    </w:p>
  </w:comment>
  <w:comment w:id="3" w:author="Michael Jacobson" w:date="2018-01-17T09:33:00Z" w:initials="MJ">
    <w:p w14:paraId="7B3A4021" w14:textId="567B9A37" w:rsidR="0085122E" w:rsidRDefault="0085122E">
      <w:pPr>
        <w:pStyle w:val="CommentText"/>
        <w:rPr>
          <w:i/>
        </w:rPr>
      </w:pPr>
      <w:r>
        <w:rPr>
          <w:rStyle w:val="CommentReference"/>
        </w:rPr>
        <w:annotationRef/>
      </w:r>
      <w:r>
        <w:rPr>
          <w:i/>
        </w:rPr>
        <w:t xml:space="preserve">Can we set up a repository </w:t>
      </w:r>
      <w:r>
        <w:rPr>
          <w:rStyle w:val="CommentReference"/>
        </w:rPr>
        <w:annotationRef/>
      </w:r>
      <w:r>
        <w:rPr>
          <w:i/>
        </w:rPr>
        <w:t>for everyone to access documentation?</w:t>
      </w:r>
    </w:p>
    <w:p w14:paraId="1C1F5137" w14:textId="756E9673" w:rsidR="0085122E" w:rsidRPr="0085122E" w:rsidRDefault="0085122E">
      <w:pPr>
        <w:pStyle w:val="CommentText"/>
        <w:rPr>
          <w:iCs/>
        </w:rPr>
      </w:pPr>
      <w:r>
        <w:rPr>
          <w:iCs/>
        </w:rPr>
        <w:t>AO: We’ll set up a GitHub repo</w:t>
      </w:r>
    </w:p>
  </w:comment>
  <w:comment w:id="4" w:author="Andrew Owen" w:date="2017-12-11T08:05:00Z" w:initials="AO">
    <w:p w14:paraId="6F72120F" w14:textId="77777777" w:rsidR="00394725" w:rsidRDefault="00394725">
      <w:pPr>
        <w:pStyle w:val="CommentText"/>
      </w:pPr>
      <w:r>
        <w:rPr>
          <w:rStyle w:val="CommentReference"/>
        </w:rPr>
        <w:annotationRef/>
      </w:r>
      <w:r>
        <w:t>Can we word this in a way to makes it clear these are the desired interfaces</w:t>
      </w:r>
      <w:proofErr w:type="gramStart"/>
      <w:r>
        <w:t xml:space="preserve">?  </w:t>
      </w:r>
      <w:proofErr w:type="gramEnd"/>
      <w:r>
        <w:t>We aren’t sure yet if we have the necessary budget to complete all of these</w:t>
      </w:r>
    </w:p>
    <w:p w14:paraId="062BCA41" w14:textId="77777777" w:rsidR="007F5B48" w:rsidRDefault="007F5B48">
      <w:pPr>
        <w:pStyle w:val="CommentText"/>
      </w:pPr>
    </w:p>
    <w:p w14:paraId="194B7566" w14:textId="23C51980" w:rsidR="007F5B48" w:rsidRDefault="007F5B48">
      <w:pPr>
        <w:pStyle w:val="CommentText"/>
      </w:pPr>
      <w:r>
        <w:t>MP:  Do we want to refer to individual queries as “interfaces”?</w:t>
      </w:r>
    </w:p>
  </w:comment>
  <w:comment w:id="5" w:author="Michael Jacobson" w:date="2017-12-11T08:10:00Z" w:initials="MJ">
    <w:p w14:paraId="06C4FCCD" w14:textId="71FA7A63" w:rsidR="007C3B7A" w:rsidRDefault="007C3B7A" w:rsidP="007C3B7A">
      <w:pPr>
        <w:pStyle w:val="CommentText"/>
      </w:pPr>
      <w:r>
        <w:rPr>
          <w:rStyle w:val="CommentReference"/>
        </w:rPr>
        <w:annotationRef/>
      </w:r>
      <w:r>
        <w:t xml:space="preserve">I don’t think these are in priority order, yet. </w:t>
      </w:r>
    </w:p>
  </w:comment>
  <w:comment w:id="6" w:author="Michael Jacobson" w:date="2018-01-17T09:37:00Z" w:initials="MJ">
    <w:p w14:paraId="228B36F2" w14:textId="36786D9F" w:rsidR="0085122E" w:rsidRDefault="0085122E">
      <w:pPr>
        <w:pStyle w:val="CommentText"/>
      </w:pPr>
      <w:r>
        <w:rPr>
          <w:rStyle w:val="CommentReference"/>
        </w:rPr>
        <w:annotationRef/>
      </w:r>
      <w:r>
        <w:t>Reworded per AO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20A24E1" w15:done="0"/>
  <w15:commentEx w15:paraId="1C1F5137" w15:done="0"/>
  <w15:commentEx w15:paraId="194B7566" w15:done="0"/>
  <w15:commentEx w15:paraId="06C4FCCD" w15:paraIdParent="194B7566" w15:done="0"/>
  <w15:commentEx w15:paraId="228B36F2" w15:paraIdParent="194B75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B480D"/>
    <w:multiLevelType w:val="hybridMultilevel"/>
    <w:tmpl w:val="D2162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E26F88"/>
    <w:multiLevelType w:val="hybridMultilevel"/>
    <w:tmpl w:val="D882ADA6"/>
    <w:lvl w:ilvl="0" w:tplc="9190D2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DC5AED"/>
    <w:multiLevelType w:val="hybridMultilevel"/>
    <w:tmpl w:val="8C60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A7E76"/>
    <w:multiLevelType w:val="hybridMultilevel"/>
    <w:tmpl w:val="6C020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74ECA"/>
    <w:multiLevelType w:val="hybridMultilevel"/>
    <w:tmpl w:val="A978DBC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57701D67"/>
    <w:multiLevelType w:val="hybridMultilevel"/>
    <w:tmpl w:val="7D6E82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B436F"/>
    <w:multiLevelType w:val="hybridMultilevel"/>
    <w:tmpl w:val="93CCA1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43377"/>
    <w:multiLevelType w:val="hybridMultilevel"/>
    <w:tmpl w:val="BDE828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E152EC"/>
    <w:multiLevelType w:val="hybridMultilevel"/>
    <w:tmpl w:val="D958B5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F63C58"/>
    <w:multiLevelType w:val="hybridMultilevel"/>
    <w:tmpl w:val="1AE8A9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900C6A"/>
    <w:multiLevelType w:val="hybridMultilevel"/>
    <w:tmpl w:val="3EBC2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9"/>
  </w:num>
  <w:num w:numId="5">
    <w:abstractNumId w:val="2"/>
  </w:num>
  <w:num w:numId="6">
    <w:abstractNumId w:val="7"/>
  </w:num>
  <w:num w:numId="7">
    <w:abstractNumId w:val="4"/>
  </w:num>
  <w:num w:numId="8">
    <w:abstractNumId w:val="3"/>
  </w:num>
  <w:num w:numId="9">
    <w:abstractNumId w:val="10"/>
  </w:num>
  <w:num w:numId="10">
    <w:abstractNumId w:val="0"/>
  </w:num>
  <w:num w:numId="11">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Jacobson">
    <w15:presenceInfo w15:providerId="None" w15:userId="Michael Jacobson"/>
  </w15:person>
  <w15:person w15:author="Andrew Owen">
    <w15:presenceInfo w15:providerId="None" w15:userId="Andrew Ow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016"/>
    <w:rsid w:val="00004EA0"/>
    <w:rsid w:val="00052FA0"/>
    <w:rsid w:val="00092170"/>
    <w:rsid w:val="00110C2B"/>
    <w:rsid w:val="00117024"/>
    <w:rsid w:val="001267FB"/>
    <w:rsid w:val="00130091"/>
    <w:rsid w:val="00140FB3"/>
    <w:rsid w:val="00154198"/>
    <w:rsid w:val="001676DF"/>
    <w:rsid w:val="001844AD"/>
    <w:rsid w:val="001A304B"/>
    <w:rsid w:val="001C2A1E"/>
    <w:rsid w:val="001C4C62"/>
    <w:rsid w:val="001C5599"/>
    <w:rsid w:val="001F4016"/>
    <w:rsid w:val="00271285"/>
    <w:rsid w:val="00272E63"/>
    <w:rsid w:val="0027539B"/>
    <w:rsid w:val="0029285C"/>
    <w:rsid w:val="002A10DA"/>
    <w:rsid w:val="002F38E9"/>
    <w:rsid w:val="002F53F7"/>
    <w:rsid w:val="00330D3D"/>
    <w:rsid w:val="00332DEF"/>
    <w:rsid w:val="0035043D"/>
    <w:rsid w:val="0038530C"/>
    <w:rsid w:val="00394725"/>
    <w:rsid w:val="003B5087"/>
    <w:rsid w:val="003F117C"/>
    <w:rsid w:val="003F241F"/>
    <w:rsid w:val="004058C9"/>
    <w:rsid w:val="00415E86"/>
    <w:rsid w:val="00496DD9"/>
    <w:rsid w:val="004C0EB5"/>
    <w:rsid w:val="004D205D"/>
    <w:rsid w:val="00507B47"/>
    <w:rsid w:val="005207BD"/>
    <w:rsid w:val="00530F64"/>
    <w:rsid w:val="005412D1"/>
    <w:rsid w:val="0056585D"/>
    <w:rsid w:val="00565B53"/>
    <w:rsid w:val="0057671D"/>
    <w:rsid w:val="005A495C"/>
    <w:rsid w:val="0063193A"/>
    <w:rsid w:val="00664674"/>
    <w:rsid w:val="006801C8"/>
    <w:rsid w:val="0068077A"/>
    <w:rsid w:val="0068322C"/>
    <w:rsid w:val="006906DD"/>
    <w:rsid w:val="006A64B3"/>
    <w:rsid w:val="006B7EF0"/>
    <w:rsid w:val="006C4BB8"/>
    <w:rsid w:val="006F1E43"/>
    <w:rsid w:val="007161E5"/>
    <w:rsid w:val="00732928"/>
    <w:rsid w:val="00737BB1"/>
    <w:rsid w:val="00785917"/>
    <w:rsid w:val="007C3B7A"/>
    <w:rsid w:val="007C5EA6"/>
    <w:rsid w:val="007F5B48"/>
    <w:rsid w:val="00822A85"/>
    <w:rsid w:val="00844817"/>
    <w:rsid w:val="00846E6A"/>
    <w:rsid w:val="00850566"/>
    <w:rsid w:val="0085122E"/>
    <w:rsid w:val="00874F72"/>
    <w:rsid w:val="008A0256"/>
    <w:rsid w:val="008A665F"/>
    <w:rsid w:val="008B46DD"/>
    <w:rsid w:val="008B50FC"/>
    <w:rsid w:val="008F462A"/>
    <w:rsid w:val="008F7430"/>
    <w:rsid w:val="009053F3"/>
    <w:rsid w:val="00914F07"/>
    <w:rsid w:val="00923711"/>
    <w:rsid w:val="009643F6"/>
    <w:rsid w:val="00966D8C"/>
    <w:rsid w:val="009A348B"/>
    <w:rsid w:val="009D30B7"/>
    <w:rsid w:val="009D6CD5"/>
    <w:rsid w:val="00A43D8B"/>
    <w:rsid w:val="00A8086A"/>
    <w:rsid w:val="00A81684"/>
    <w:rsid w:val="00A90D85"/>
    <w:rsid w:val="00AC2A90"/>
    <w:rsid w:val="00AF1976"/>
    <w:rsid w:val="00B0528A"/>
    <w:rsid w:val="00B31F41"/>
    <w:rsid w:val="00B6636F"/>
    <w:rsid w:val="00B905A8"/>
    <w:rsid w:val="00BA6C24"/>
    <w:rsid w:val="00C17D11"/>
    <w:rsid w:val="00C2029D"/>
    <w:rsid w:val="00C23108"/>
    <w:rsid w:val="00C51089"/>
    <w:rsid w:val="00C8310B"/>
    <w:rsid w:val="00CA36F6"/>
    <w:rsid w:val="00CD5828"/>
    <w:rsid w:val="00CF0B69"/>
    <w:rsid w:val="00D77635"/>
    <w:rsid w:val="00DA116A"/>
    <w:rsid w:val="00DA33AE"/>
    <w:rsid w:val="00DC3B69"/>
    <w:rsid w:val="00DD649C"/>
    <w:rsid w:val="00E225CA"/>
    <w:rsid w:val="00E269F8"/>
    <w:rsid w:val="00E3529B"/>
    <w:rsid w:val="00E572F5"/>
    <w:rsid w:val="00E679F0"/>
    <w:rsid w:val="00E67B96"/>
    <w:rsid w:val="00E970BF"/>
    <w:rsid w:val="00EE7882"/>
    <w:rsid w:val="00F204BC"/>
    <w:rsid w:val="00F37576"/>
    <w:rsid w:val="00F805E6"/>
    <w:rsid w:val="00F932D1"/>
    <w:rsid w:val="00FB40BC"/>
    <w:rsid w:val="00FE36F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D7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E6A"/>
    <w:pPr>
      <w:ind w:left="720"/>
      <w:contextualSpacing/>
    </w:pPr>
  </w:style>
  <w:style w:type="table" w:styleId="TableGrid">
    <w:name w:val="Table Grid"/>
    <w:basedOn w:val="TableNormal"/>
    <w:uiPriority w:val="59"/>
    <w:unhideWhenUsed/>
    <w:rsid w:val="00F805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5E6"/>
    <w:rPr>
      <w:color w:val="0000FF" w:themeColor="hyperlink"/>
      <w:u w:val="single"/>
    </w:rPr>
  </w:style>
  <w:style w:type="character" w:styleId="CommentReference">
    <w:name w:val="annotation reference"/>
    <w:basedOn w:val="DefaultParagraphFont"/>
    <w:uiPriority w:val="99"/>
    <w:semiHidden/>
    <w:unhideWhenUsed/>
    <w:rsid w:val="00664674"/>
    <w:rPr>
      <w:sz w:val="16"/>
      <w:szCs w:val="16"/>
    </w:rPr>
  </w:style>
  <w:style w:type="paragraph" w:styleId="CommentText">
    <w:name w:val="annotation text"/>
    <w:basedOn w:val="Normal"/>
    <w:link w:val="CommentTextChar"/>
    <w:uiPriority w:val="99"/>
    <w:semiHidden/>
    <w:unhideWhenUsed/>
    <w:rsid w:val="00664674"/>
    <w:pPr>
      <w:spacing w:line="240" w:lineRule="auto"/>
    </w:pPr>
    <w:rPr>
      <w:sz w:val="20"/>
      <w:szCs w:val="20"/>
    </w:rPr>
  </w:style>
  <w:style w:type="character" w:customStyle="1" w:styleId="CommentTextChar">
    <w:name w:val="Comment Text Char"/>
    <w:basedOn w:val="DefaultParagraphFont"/>
    <w:link w:val="CommentText"/>
    <w:uiPriority w:val="99"/>
    <w:semiHidden/>
    <w:rsid w:val="00664674"/>
    <w:rPr>
      <w:sz w:val="20"/>
      <w:szCs w:val="20"/>
    </w:rPr>
  </w:style>
  <w:style w:type="paragraph" w:styleId="CommentSubject">
    <w:name w:val="annotation subject"/>
    <w:basedOn w:val="CommentText"/>
    <w:next w:val="CommentText"/>
    <w:link w:val="CommentSubjectChar"/>
    <w:uiPriority w:val="99"/>
    <w:semiHidden/>
    <w:unhideWhenUsed/>
    <w:rsid w:val="00664674"/>
    <w:rPr>
      <w:b/>
      <w:bCs/>
    </w:rPr>
  </w:style>
  <w:style w:type="character" w:customStyle="1" w:styleId="CommentSubjectChar">
    <w:name w:val="Comment Subject Char"/>
    <w:basedOn w:val="CommentTextChar"/>
    <w:link w:val="CommentSubject"/>
    <w:uiPriority w:val="99"/>
    <w:semiHidden/>
    <w:rsid w:val="00664674"/>
    <w:rPr>
      <w:b/>
      <w:bCs/>
      <w:sz w:val="20"/>
      <w:szCs w:val="20"/>
    </w:rPr>
  </w:style>
  <w:style w:type="paragraph" w:styleId="BalloonText">
    <w:name w:val="Balloon Text"/>
    <w:basedOn w:val="Normal"/>
    <w:link w:val="BalloonTextChar"/>
    <w:uiPriority w:val="99"/>
    <w:semiHidden/>
    <w:unhideWhenUsed/>
    <w:rsid w:val="00664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674"/>
    <w:rPr>
      <w:rFonts w:ascii="Tahoma" w:hAnsi="Tahoma" w:cs="Tahoma"/>
      <w:sz w:val="16"/>
      <w:szCs w:val="16"/>
    </w:rPr>
  </w:style>
  <w:style w:type="character" w:styleId="FollowedHyperlink">
    <w:name w:val="FollowedHyperlink"/>
    <w:basedOn w:val="DefaultParagraphFont"/>
    <w:uiPriority w:val="99"/>
    <w:semiHidden/>
    <w:unhideWhenUsed/>
    <w:rsid w:val="00AF1976"/>
    <w:rPr>
      <w:color w:val="800080" w:themeColor="followedHyperlink"/>
      <w:u w:val="single"/>
    </w:rPr>
  </w:style>
  <w:style w:type="paragraph" w:styleId="Revision">
    <w:name w:val="Revision"/>
    <w:hidden/>
    <w:uiPriority w:val="99"/>
    <w:semiHidden/>
    <w:rsid w:val="00F932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9938">
      <w:bodyDiv w:val="1"/>
      <w:marLeft w:val="0"/>
      <w:marRight w:val="0"/>
      <w:marTop w:val="0"/>
      <w:marBottom w:val="0"/>
      <w:divBdr>
        <w:top w:val="none" w:sz="0" w:space="0" w:color="auto"/>
        <w:left w:val="none" w:sz="0" w:space="0" w:color="auto"/>
        <w:bottom w:val="none" w:sz="0" w:space="0" w:color="auto"/>
        <w:right w:val="none" w:sz="0" w:space="0" w:color="auto"/>
      </w:divBdr>
    </w:div>
    <w:div w:id="748769563">
      <w:bodyDiv w:val="1"/>
      <w:marLeft w:val="0"/>
      <w:marRight w:val="0"/>
      <w:marTop w:val="0"/>
      <w:marBottom w:val="0"/>
      <w:divBdr>
        <w:top w:val="none" w:sz="0" w:space="0" w:color="auto"/>
        <w:left w:val="none" w:sz="0" w:space="0" w:color="auto"/>
        <w:bottom w:val="none" w:sz="0" w:space="0" w:color="auto"/>
        <w:right w:val="none" w:sz="0" w:space="0" w:color="auto"/>
      </w:divBdr>
    </w:div>
    <w:div w:id="972247125">
      <w:bodyDiv w:val="1"/>
      <w:marLeft w:val="0"/>
      <w:marRight w:val="0"/>
      <w:marTop w:val="0"/>
      <w:marBottom w:val="0"/>
      <w:divBdr>
        <w:top w:val="none" w:sz="0" w:space="0" w:color="auto"/>
        <w:left w:val="none" w:sz="0" w:space="0" w:color="auto"/>
        <w:bottom w:val="none" w:sz="0" w:space="0" w:color="auto"/>
        <w:right w:val="none" w:sz="0" w:space="0" w:color="auto"/>
      </w:divBdr>
    </w:div>
    <w:div w:id="1058210699">
      <w:bodyDiv w:val="1"/>
      <w:marLeft w:val="0"/>
      <w:marRight w:val="0"/>
      <w:marTop w:val="0"/>
      <w:marBottom w:val="0"/>
      <w:divBdr>
        <w:top w:val="none" w:sz="0" w:space="0" w:color="auto"/>
        <w:left w:val="none" w:sz="0" w:space="0" w:color="auto"/>
        <w:bottom w:val="none" w:sz="0" w:space="0" w:color="auto"/>
        <w:right w:val="none" w:sz="0" w:space="0" w:color="auto"/>
      </w:divBdr>
    </w:div>
    <w:div w:id="1518540160">
      <w:bodyDiv w:val="1"/>
      <w:marLeft w:val="0"/>
      <w:marRight w:val="0"/>
      <w:marTop w:val="0"/>
      <w:marBottom w:val="0"/>
      <w:divBdr>
        <w:top w:val="none" w:sz="0" w:space="0" w:color="auto"/>
        <w:left w:val="none" w:sz="0" w:space="0" w:color="auto"/>
        <w:bottom w:val="none" w:sz="0" w:space="0" w:color="auto"/>
        <w:right w:val="none" w:sz="0" w:space="0" w:color="auto"/>
      </w:divBdr>
    </w:div>
    <w:div w:id="191778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fbi.gov/file-repository/cjis-security-policy-v5_5_20160601-2-1.pdf" TargetMode="External"/><Relationship Id="rId21" Type="http://schemas.openxmlformats.org/officeDocument/2006/relationships/hyperlink" Target="https://www.nlets.org/nlets-resources/library?a=downloadRaw&amp;documentid=98232c82-0451-11e3-bd4a-00155d003202" TargetMode="External"/><Relationship Id="rId22" Type="http://schemas.openxmlformats.org/officeDocument/2006/relationships/hyperlink" Target="http://wiki.nlets.org/index.php/Contents" TargetMode="External"/><Relationship Id="rId23" Type="http://schemas.openxmlformats.org/officeDocument/2006/relationships/hyperlink" Target="http://www.cfp2000.org/papers/dempsey.pdf" TargetMode="External"/><Relationship Id="rId24" Type="http://schemas.openxmlformats.org/officeDocument/2006/relationships/hyperlink" Target="https://troopers.ny.gov/IEPD/" TargetMode="External"/><Relationship Id="rId25" Type="http://schemas.openxmlformats.org/officeDocument/2006/relationships/hyperlink" Target="https://it.ojp.gov/NISS/iepd/402" TargetMode="External"/><Relationship Id="rId26" Type="http://schemas.openxmlformats.org/officeDocument/2006/relationships/hyperlink" Target="https://it.ojp.gov/NISS/Downloads/IEPD/177" TargetMode="External"/><Relationship Id="rId27" Type="http://schemas.openxmlformats.org/officeDocument/2006/relationships/hyperlink" Target="https://niem.gtri.gatech.edu/niemtools/iepdt/display/container.iepd?ref=g3oAo%2F%2BHUeI%3D" TargetMode="External"/><Relationship Id="rId28" Type="http://schemas.openxmlformats.org/officeDocument/2006/relationships/hyperlink" Target="https://sgi1.sharepoint.com/SEARCHDocumentLibrary/OSMS%20High%20Level%20Diagram.vsdx?d=w87073ee4fd4846ea945813e948f1b839" TargetMode="External"/><Relationship Id="rId29" Type="http://schemas.openxmlformats.org/officeDocument/2006/relationships/hyperlink" Target="https://sgi1.sharepoint.com/SEARCHDocumentLibrary/OSMSFederatedQueries.xlsx?d=wd31246330cee47d9a5516ef1582e6dba"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sgi1.sharepoint.com/SEARCHDocumentLibrary/OSMS_BPDD_v_1.0.0.docx?d=w23735240cb2447728e1fc1073d637dcd" TargetMode="External"/><Relationship Id="rId31" Type="http://schemas.openxmlformats.org/officeDocument/2006/relationships/fontTable" Target="fontTable.xml"/><Relationship Id="rId32" Type="http://schemas.microsoft.com/office/2011/relationships/people" Target="people.xml"/><Relationship Id="rId9" Type="http://schemas.openxmlformats.org/officeDocument/2006/relationships/hyperlink" Target="mailto:misoto@justicia.pr.gov" TargetMode="Externa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hyperlink" Target="mailto:dmcintron@cjis.pr.gov" TargetMode="External"/><Relationship Id="rId33" Type="http://schemas.openxmlformats.org/officeDocument/2006/relationships/theme" Target="theme/theme1.xml"/><Relationship Id="rId10" Type="http://schemas.openxmlformats.org/officeDocument/2006/relationships/hyperlink" Target="mailto:cmachin@justicia.pr.gov" TargetMode="External"/><Relationship Id="rId11" Type="http://schemas.openxmlformats.org/officeDocument/2006/relationships/hyperlink" Target="mailto:jviets@mt.gov" TargetMode="External"/><Relationship Id="rId12" Type="http://schemas.openxmlformats.org/officeDocument/2006/relationships/hyperlink" Target="mailto:ksilhol@nlets.org" TargetMode="External"/><Relationship Id="rId13" Type="http://schemas.openxmlformats.org/officeDocument/2006/relationships/hyperlink" Target="mailto:Andrew@search.org" TargetMode="External"/><Relationship Id="rId14" Type="http://schemas.openxmlformats.org/officeDocument/2006/relationships/hyperlink" Target="mailto:Mark@search.org" TargetMode="External"/><Relationship Id="rId15" Type="http://schemas.openxmlformats.org/officeDocument/2006/relationships/hyperlink" Target="mailto:" TargetMode="External"/><Relationship Id="rId16" Type="http://schemas.openxmlformats.org/officeDocument/2006/relationships/hyperlink" Target="mailto:Mike@search.org" TargetMode="External"/><Relationship Id="rId17" Type="http://schemas.openxmlformats.org/officeDocument/2006/relationships/image" Target="media/image1.emf"/><Relationship Id="rId18" Type="http://schemas.openxmlformats.org/officeDocument/2006/relationships/comments" Target="comments.xml"/><Relationship Id="rId1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6C757EFC63CB7438E4FDF6BDA8CEEFD" ma:contentTypeVersion="31" ma:contentTypeDescription="Create a new document." ma:contentTypeScope="" ma:versionID="40958f150551bd53f7981084d7ce4d7b">
  <xsd:schema xmlns:xsd="http://www.w3.org/2001/XMLSchema" xmlns:xs="http://www.w3.org/2001/XMLSchema" xmlns:p="http://schemas.microsoft.com/office/2006/metadata/properties" xmlns:ns2="ef5a8d25-ade4-4894-b586-bac44eebb87b" xmlns:ns3="http://schemas.microsoft.com/sharepoint/v3/fields" xmlns:ns4="d55fe6c3-41eb-40d5-bf17-87828c6d549e" targetNamespace="http://schemas.microsoft.com/office/2006/metadata/properties" ma:root="true" ma:fieldsID="1a56844ede91fa039af36f4bda85b84b" ns2:_="" ns3:_="" ns4:_="">
    <xsd:import namespace="ef5a8d25-ade4-4894-b586-bac44eebb87b"/>
    <xsd:import namespace="http://schemas.microsoft.com/sharepoint/v3/fields"/>
    <xsd:import namespace="d55fe6c3-41eb-40d5-bf17-87828c6d549e"/>
    <xsd:element name="properties">
      <xsd:complexType>
        <xsd:sequence>
          <xsd:element name="documentManagement">
            <xsd:complexType>
              <xsd:all>
                <xsd:element ref="ns2:Document_x0020_Purpose" minOccurs="0"/>
                <xsd:element ref="ns2:External_x0020_Document" minOccurs="0"/>
                <xsd:element ref="ns2:Route_x0020_To" minOccurs="0"/>
                <xsd:element ref="ns4:TaxCatchAll" minOccurs="0"/>
                <xsd:element ref="ns4:SharedWithUsers" minOccurs="0"/>
                <xsd:element ref="ns4:Funding_x0020_Source" minOccurs="0"/>
                <xsd:element ref="ns4:ATS_x0020_ID" minOccurs="0"/>
                <xsd:element ref="ns3:_Status" minOccurs="0"/>
                <xsd:element ref="ns4:SharingHintHash" minOccurs="0"/>
                <xsd:element ref="ns4:SharedWithDetails" minOccurs="0"/>
                <xsd:element ref="ns4:LastSharedByUser" minOccurs="0"/>
                <xsd:element ref="ns4:LastSharedByTime"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a8d25-ade4-4894-b586-bac44eebb87b" elementFormDefault="qualified">
    <xsd:import namespace="http://schemas.microsoft.com/office/2006/documentManagement/types"/>
    <xsd:import namespace="http://schemas.microsoft.com/office/infopath/2007/PartnerControls"/>
    <xsd:element name="Document_x0020_Purpose" ma:index="8" nillable="true" ma:displayName="Document Purpose" ma:internalName="Document_x0020_Purpose">
      <xsd:complexType>
        <xsd:complexContent>
          <xsd:extension base="dms:MultiChoice">
            <xsd:sequence>
              <xsd:element name="Value" maxOccurs="unbounded" minOccurs="0" nillable="true">
                <xsd:simpleType>
                  <xsd:restriction base="dms:Choice">
                    <xsd:enumeration value="Advocacy/Testimony"/>
                    <xsd:enumeration value="Agenda"/>
                    <xsd:enumeration value="Biographical (Resumes/Bios)"/>
                    <xsd:enumeration value="Consulting Report"/>
                    <xsd:enumeration value="Contract Document-Other"/>
                    <xsd:enumeration value="Contract Proposal"/>
                    <xsd:enumeration value="Contract Proposal-Attachment"/>
                    <xsd:enumeration value="Development-Standards/Best Practices/Model/Policy"/>
                    <xsd:enumeration value="Development-Tool/Resource/Template"/>
                    <xsd:enumeration value="Grant Document-Other"/>
                    <xsd:enumeration value="Grant Proposal"/>
                    <xsd:enumeration value="Grant Proposal-Attachment"/>
                    <xsd:enumeration value="Graphic"/>
                    <xsd:enumeration value="How To/Instructional Guide"/>
                    <xsd:enumeration value="Internal Communications"/>
                    <xsd:enumeration value="Legislation"/>
                    <xsd:enumeration value="Letter"/>
                    <xsd:enumeration value="Marketing/Education"/>
                    <xsd:enumeration value="Memorandum"/>
                    <xsd:enumeration value="News Release/Article"/>
                    <xsd:enumeration value="Podcast"/>
                    <xsd:enumeration value="Policy Brief"/>
                    <xsd:enumeration value="Presentation- Meeting/ Conference"/>
                    <xsd:enumeration value="Presentation -Training"/>
                    <xsd:enumeration value="Project Report"/>
                    <xsd:enumeration value="Recommendations"/>
                    <xsd:enumeration value="Research"/>
                    <xsd:enumeration value="Survey"/>
                    <xsd:enumeration value="Technical Brief"/>
                    <xsd:enumeration value="Training Curriculum"/>
                  </xsd:restriction>
                </xsd:simpleType>
              </xsd:element>
            </xsd:sequence>
          </xsd:extension>
        </xsd:complexContent>
      </xsd:complexType>
    </xsd:element>
    <xsd:element name="External_x0020_Document" ma:index="10" nillable="true" ma:displayName="External Document" ma:default="0" ma:description="Check if document was created outside of SEARCH" ma:internalName="External_x0020_Document">
      <xsd:simpleType>
        <xsd:restriction base="dms:Boolean"/>
      </xsd:simpleType>
    </xsd:element>
    <xsd:element name="Route_x0020_To" ma:index="12" nillable="true" ma:displayName="Route To" ma:list="UserInfo" ma:SharePointGroup="0" ma:internalName="Route_x0020_To"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Metadata" ma:index="23" nillable="true" ma:displayName="MediaServiceMetadata" ma:description="" ma:hidden="true" ma:internalName="MediaServiceMetadata" ma:readOnly="true">
      <xsd:simpleType>
        <xsd:restriction base="dms:Note"/>
      </xsd:simpleType>
    </xsd:element>
    <xsd:element name="MediaServiceFastMetadata" ma:index="24"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8" nillable="true" ma:displayName="Document Status" ma:format="Dropdown" ma:internalName="_Status">
      <xsd:simpleType>
        <xsd:restriction base="dms:Choice">
          <xsd:enumeration value="Approved"/>
          <xsd:enumeration value="In draft"/>
          <xsd:enumeration value="Final"/>
          <xsd:enumeration value="Final (PDF)"/>
          <xsd:enumeration value="Funding Agency Approved"/>
          <xsd:enumeration value="Funding Agency Review"/>
          <xsd:enumeration value="Review - Peer"/>
          <xsd:enumeration value="Review - Routed"/>
          <xsd:enumeration value="Working Document"/>
        </xsd:restriction>
      </xsd:simpleType>
    </xsd:element>
  </xsd:schema>
  <xsd:schema xmlns:xsd="http://www.w3.org/2001/XMLSchema" xmlns:xs="http://www.w3.org/2001/XMLSchema" xmlns:dms="http://schemas.microsoft.com/office/2006/documentManagement/types" xmlns:pc="http://schemas.microsoft.com/office/infopath/2007/PartnerControls" targetNamespace="d55fe6c3-41eb-40d5-bf17-87828c6d549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29376e-0ffe-49ab-af6f-685087151b9d}" ma:internalName="TaxCatchAll" ma:showField="CatchAllData" ma:web="d55fe6c3-41eb-40d5-bf17-87828c6d549e">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unding_x0020_Source" ma:index="16" nillable="true" ma:displayName="Funding Source" ma:description="The funding source associated with the document, available from the Funding Source Code lookup table." ma:indexed="true" ma:list="{aa942938-7b9b-4c72-be06-ef24b5f5adda}" ma:internalName="Funding_x0020_Source" ma:showField="FunctionAndFundingSourceCode" ma:web="d55fe6c3-41eb-40d5-bf17-87828c6d549e">
      <xsd:simpleType>
        <xsd:restriction base="dms:Lookup"/>
      </xsd:simpleType>
    </xsd:element>
    <xsd:element name="ATS_x0020_ID" ma:index="17" nillable="true" ma:displayName="ATS Project ID" ma:description="The 4-digit number of the project in the Activity Tracking System" ma:internalName="ATS_x0020_ID">
      <xsd:simpleType>
        <xsd:restriction base="dms:Text">
          <xsd:maxLength value="4"/>
        </xsd:restriction>
      </xsd:simpleType>
    </xsd:element>
    <xsd:element name="SharingHintHash" ma:index="19" nillable="true" ma:displayName="Sharing Hint Hash" ma:internalName="SharingHintHash" ma:readOnly="true">
      <xsd:simpleType>
        <xsd:restriction base="dms:Text"/>
      </xsd:simpleType>
    </xsd:element>
    <xsd:element name="SharedWithDetails" ma:index="20" nillable="true" ma:displayName="Shared With Details" ma:internalName="SharedWithDetails" ma:readOnly="true">
      <xsd:simpleType>
        <xsd:restriction base="dms:Note">
          <xsd:maxLength value="255"/>
        </xsd:restriction>
      </xsd:simpleType>
    </xsd:element>
    <xsd:element name="LastSharedByUser" ma:index="21" nillable="true" ma:displayName="Last Shared By User" ma:description="" ma:internalName="LastSharedByUser" ma:readOnly="true">
      <xsd:simpleType>
        <xsd:restriction base="dms:Note">
          <xsd:maxLength value="255"/>
        </xsd:restriction>
      </xsd:simpleType>
    </xsd:element>
    <xsd:element name="LastSharedByTime" ma:index="2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Document 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unding_x0020_Source xmlns="d55fe6c3-41eb-40d5-bf17-87828c6d549e">141</Funding_x0020_Source>
    <ATS_x0020_ID xmlns="d55fe6c3-41eb-40d5-bf17-87828c6d549e">3922</ATS_x0020_ID>
    <_Status xmlns="http://schemas.microsoft.com/sharepoint/v3/fields">Working Document</_Status>
    <Document_x0020_Purpose xmlns="ef5a8d25-ade4-4894-b586-bac44eebb87b">
      <ns2:Value xmlns:ns2="ef5a8d25-ade4-4894-b586-bac44eebb87b">Project Report</ns2:Value>
    </Document_x0020_Purpose>
    <Route_x0020_To xmlns="ef5a8d25-ade4-4894-b586-bac44eebb87b">
      <UserInfo>
        <DisplayName/>
        <AccountId xsi:nil="true"/>
        <AccountType/>
      </UserInfo>
    </Route_x0020_To>
    <TaxCatchAll xmlns="d55fe6c3-41eb-40d5-bf17-87828c6d549e"/>
    <External_x0020_Document xmlns="ef5a8d25-ade4-4894-b586-bac44eebb87b">false</External_x0020_Document>
  </documentManagement>
</p:properties>
</file>

<file path=customXml/itemProps1.xml><?xml version="1.0" encoding="utf-8"?>
<ds:datastoreItem xmlns:ds="http://schemas.openxmlformats.org/officeDocument/2006/customXml" ds:itemID="{C634E7F9-2909-4218-85C0-4C9FA882ED54}">
  <ds:schemaRefs>
    <ds:schemaRef ds:uri="http://schemas.microsoft.com/sharepoint/v3/contenttype/forms"/>
  </ds:schemaRefs>
</ds:datastoreItem>
</file>

<file path=customXml/itemProps2.xml><?xml version="1.0" encoding="utf-8"?>
<ds:datastoreItem xmlns:ds="http://schemas.openxmlformats.org/officeDocument/2006/customXml" ds:itemID="{281595F0-EF74-44DB-A706-98AEE86E5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a8d25-ade4-4894-b586-bac44eebb87b"/>
    <ds:schemaRef ds:uri="http://schemas.microsoft.com/sharepoint/v3/fields"/>
    <ds:schemaRef ds:uri="d55fe6c3-41eb-40d5-bf17-87828c6d54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74631EF-F9F4-44E6-B0E0-B90C0F5BDC32}">
  <ds:schemaRefs>
    <ds:schemaRef ds:uri="http://schemas.microsoft.com/office/2006/metadata/properties"/>
    <ds:schemaRef ds:uri="http://schemas.microsoft.com/office/infopath/2007/PartnerControls"/>
    <ds:schemaRef ds:uri="d55fe6c3-41eb-40d5-bf17-87828c6d549e"/>
    <ds:schemaRef ds:uri="http://schemas.microsoft.com/sharepoint/v3/fields"/>
    <ds:schemaRef ds:uri="ef5a8d25-ade4-4894-b586-bac44eebb87b"/>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6</Pages>
  <Words>1969</Words>
  <Characters>11224</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OSMS Design Principles and Preliminary Project Plan</vt:lpstr>
    </vt:vector>
  </TitlesOfParts>
  <Company/>
  <LinksUpToDate>false</LinksUpToDate>
  <CharactersWithSpaces>13167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OSMS Design Principles and Preliminary Project Plan</dc:title>
  <dc:creator>Mark Perbix</dc:creator>
  <cp:lastModifiedBy>Michael Jacobson</cp:lastModifiedBy>
  <cp:revision>39</cp:revision>
  <dcterms:created xsi:type="dcterms:W3CDTF">2017-03-25T15:26:00Z</dcterms:created>
  <dcterms:modified xsi:type="dcterms:W3CDTF">2018-01-31T15:10:00Z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0x01010086C757EFC63CB7438E4FDF6BDA8CEEFD</vt:lpwstr>
  </property>
</Properties>
</file>